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FC7D6" w14:textId="34534615" w:rsidR="001B55D8" w:rsidRPr="00D27C3C" w:rsidRDefault="00EC600C" w:rsidP="00D21E62">
      <w:pPr>
        <w:pStyle w:val="Heading1"/>
        <w:jc w:val="center"/>
        <w:rPr>
          <w:rFonts w:asciiTheme="majorBidi" w:hAnsiTheme="majorBidi"/>
          <w:b/>
          <w:bCs/>
          <w:color w:val="404040" w:themeColor="text1" w:themeTint="BF"/>
          <w:sz w:val="48"/>
          <w:szCs w:val="48"/>
          <w14:glow w14:rad="101600">
            <w14:srgbClr w14:val="FFC000">
              <w14:alpha w14:val="40000"/>
            </w14:srgbClr>
          </w14:glow>
        </w:rPr>
      </w:pPr>
      <w:bookmarkStart w:id="0" w:name="_Toc188637216"/>
      <w:r w:rsidRPr="00D27C3C">
        <w:rPr>
          <w:noProof/>
          <w:color w:val="404040" w:themeColor="text1" w:themeTint="BF"/>
          <w:sz w:val="48"/>
          <w:szCs w:val="48"/>
          <w:lang w:val="en-US"/>
        </w:rPr>
        <w:drawing>
          <wp:anchor distT="0" distB="0" distL="114300" distR="114300" simplePos="0" relativeHeight="251658240" behindDoc="1" locked="0" layoutInCell="1" allowOverlap="1" wp14:anchorId="4EC80837" wp14:editId="53325D1E">
            <wp:simplePos x="0" y="0"/>
            <wp:positionH relativeFrom="column">
              <wp:posOffset>-665018</wp:posOffset>
            </wp:positionH>
            <wp:positionV relativeFrom="paragraph">
              <wp:posOffset>34636</wp:posOffset>
            </wp:positionV>
            <wp:extent cx="6933565" cy="7148946"/>
            <wp:effectExtent l="0" t="0" r="635" b="0"/>
            <wp:wrapNone/>
            <wp:docPr id="80550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02291" name="Picture 805502291"/>
                    <pic:cNvPicPr/>
                  </pic:nvPicPr>
                  <pic:blipFill>
                    <a:blip r:embed="rId5">
                      <a:extLst>
                        <a:ext uri="{28A0092B-C50C-407E-A947-70E740481C1C}">
                          <a14:useLocalDpi xmlns:a14="http://schemas.microsoft.com/office/drawing/2010/main" val="0"/>
                        </a:ext>
                      </a:extLst>
                    </a:blip>
                    <a:stretch>
                      <a:fillRect/>
                    </a:stretch>
                  </pic:blipFill>
                  <pic:spPr>
                    <a:xfrm>
                      <a:off x="0" y="0"/>
                      <a:ext cx="6933565" cy="7148946"/>
                    </a:xfrm>
                    <a:prstGeom prst="rect">
                      <a:avLst/>
                    </a:prstGeom>
                  </pic:spPr>
                </pic:pic>
              </a:graphicData>
            </a:graphic>
            <wp14:sizeRelH relativeFrom="page">
              <wp14:pctWidth>0</wp14:pctWidth>
            </wp14:sizeRelH>
            <wp14:sizeRelV relativeFrom="page">
              <wp14:pctHeight>0</wp14:pctHeight>
            </wp14:sizeRelV>
          </wp:anchor>
        </w:drawing>
      </w:r>
      <w:r w:rsidR="009F3DC2" w:rsidRPr="00D27C3C">
        <w:rPr>
          <w:rFonts w:asciiTheme="majorBidi" w:hAnsiTheme="majorBidi"/>
          <w:b/>
          <w:bCs/>
          <w:color w:val="404040" w:themeColor="text1" w:themeTint="BF"/>
          <w:sz w:val="48"/>
          <w:szCs w:val="48"/>
          <w14:glow w14:rad="101600">
            <w14:srgbClr w14:val="FFC000">
              <w14:alpha w14:val="40000"/>
            </w14:srgbClr>
          </w14:glow>
        </w:rPr>
        <w:t>Robo-Advisor: Project Document</w:t>
      </w:r>
      <w:bookmarkEnd w:id="0"/>
    </w:p>
    <w:p w14:paraId="00ADE37A" w14:textId="73FCF8E3" w:rsidR="009F3DC2" w:rsidRPr="00974CF6" w:rsidRDefault="009F3DC2" w:rsidP="009F3DC2">
      <w:pPr>
        <w:rPr>
          <w:lang w:val="en-US"/>
          <w14:glow w14:rad="101600">
            <w14:srgbClr w14:val="FFC000">
              <w14:alpha w14:val="40000"/>
            </w14:srgbClr>
          </w14:glow>
        </w:rPr>
      </w:pPr>
    </w:p>
    <w:p w14:paraId="53B31A75" w14:textId="2A05B014" w:rsidR="009F3DC2" w:rsidRDefault="009F3DC2" w:rsidP="009F3DC2">
      <w:pPr>
        <w:rPr>
          <w:lang w:val="en-US"/>
        </w:rPr>
      </w:pPr>
    </w:p>
    <w:sdt>
      <w:sdtPr>
        <w:rPr>
          <w:rFonts w:asciiTheme="minorHAnsi" w:eastAsiaTheme="minorHAnsi" w:hAnsiTheme="minorHAnsi" w:cstheme="minorBidi"/>
          <w:b/>
          <w:bCs/>
          <w:color w:val="747474" w:themeColor="background2" w:themeShade="80"/>
          <w:kern w:val="2"/>
          <w:sz w:val="24"/>
          <w:szCs w:val="24"/>
          <w:lang w:val="en-IL" w:bidi="he-IL"/>
          <w14:glow w14:rad="127000">
            <w14:srgbClr w14:val="FFC000">
              <w14:alpha w14:val="40000"/>
            </w14:srgbClr>
          </w14:glow>
          <w14:ligatures w14:val="standardContextual"/>
        </w:rPr>
        <w:id w:val="1980573128"/>
        <w:docPartObj>
          <w:docPartGallery w:val="Table of Contents"/>
          <w:docPartUnique/>
        </w:docPartObj>
      </w:sdtPr>
      <w:sdtEndPr>
        <w:rPr>
          <w:noProof/>
        </w:rPr>
      </w:sdtEndPr>
      <w:sdtContent>
        <w:p w14:paraId="6FB86A17" w14:textId="20493A6E" w:rsidR="006C5D0F" w:rsidRPr="00D27C3C" w:rsidRDefault="006C5D0F" w:rsidP="00974CF6">
          <w:pPr>
            <w:pStyle w:val="TOCHeading"/>
            <w:spacing w:line="480" w:lineRule="auto"/>
            <w:rPr>
              <w:b/>
              <w:bCs/>
              <w:color w:val="747474" w:themeColor="background2" w:themeShade="80"/>
              <w14:glow w14:rad="127000">
                <w14:srgbClr w14:val="FFC000">
                  <w14:alpha w14:val="40000"/>
                </w14:srgbClr>
              </w14:glow>
            </w:rPr>
          </w:pPr>
          <w:r w:rsidRPr="00D27C3C">
            <w:rPr>
              <w:b/>
              <w:bCs/>
              <w:color w:val="747474" w:themeColor="background2" w:themeShade="80"/>
              <w14:glow w14:rad="127000">
                <w14:srgbClr w14:val="FFC000">
                  <w14:alpha w14:val="40000"/>
                </w14:srgbClr>
              </w14:glow>
            </w:rPr>
            <w:t>Table Of Contents</w:t>
          </w:r>
        </w:p>
        <w:p w14:paraId="3072B986" w14:textId="5F63C67D" w:rsidR="009C397E" w:rsidRDefault="006C5D0F">
          <w:pPr>
            <w:pStyle w:val="TOC1"/>
            <w:tabs>
              <w:tab w:val="right" w:leader="dot" w:pos="9016"/>
            </w:tabs>
            <w:rPr>
              <w:rFonts w:cstheme="minorBidi"/>
              <w:noProof/>
              <w:kern w:val="2"/>
              <w:sz w:val="24"/>
              <w:szCs w:val="24"/>
              <w:lang w:val="en-IL" w:eastAsia="en-IL" w:bidi="he-IL"/>
              <w14:ligatures w14:val="standardContextual"/>
            </w:rPr>
          </w:pPr>
          <w:r w:rsidRPr="00D27C3C">
            <w:rPr>
              <w:b/>
              <w:bCs/>
              <w:color w:val="747474" w:themeColor="background2" w:themeShade="80"/>
              <w14:glow w14:rad="127000">
                <w14:srgbClr w14:val="FFC000">
                  <w14:alpha w14:val="40000"/>
                </w14:srgbClr>
              </w14:glow>
            </w:rPr>
            <w:fldChar w:fldCharType="begin"/>
          </w:r>
          <w:r w:rsidRPr="00D27C3C">
            <w:rPr>
              <w:b/>
              <w:bCs/>
              <w:color w:val="747474" w:themeColor="background2" w:themeShade="80"/>
              <w14:glow w14:rad="127000">
                <w14:srgbClr w14:val="FFC000">
                  <w14:alpha w14:val="40000"/>
                </w14:srgbClr>
              </w14:glow>
            </w:rPr>
            <w:instrText xml:space="preserve"> TOC \o "1-3" \h \z \u </w:instrText>
          </w:r>
          <w:r w:rsidRPr="00D27C3C">
            <w:rPr>
              <w:b/>
              <w:bCs/>
              <w:color w:val="747474" w:themeColor="background2" w:themeShade="80"/>
              <w14:glow w14:rad="127000">
                <w14:srgbClr w14:val="FFC000">
                  <w14:alpha w14:val="40000"/>
                </w14:srgbClr>
              </w14:glow>
            </w:rPr>
            <w:fldChar w:fldCharType="separate"/>
          </w:r>
          <w:hyperlink w:anchor="_Toc188637216" w:history="1">
            <w:r w:rsidR="009C397E" w:rsidRPr="009C397E">
              <w:rPr>
                <w:rStyle w:val="Hyperlink"/>
                <w:b/>
                <w:bCs/>
                <w:noProof/>
                <w14:glow w14:rad="63500">
                  <w14:srgbClr w14:val="FFC000">
                    <w14:alpha w14:val="60000"/>
                  </w14:srgbClr>
                </w14:glow>
              </w:rPr>
              <w:t>Table Of Contents</w:t>
            </w:r>
            <w:r w:rsidR="009C397E">
              <w:rPr>
                <w:noProof/>
                <w:webHidden/>
              </w:rPr>
              <w:tab/>
            </w:r>
            <w:r w:rsidR="009C397E">
              <w:rPr>
                <w:noProof/>
                <w:webHidden/>
              </w:rPr>
              <w:fldChar w:fldCharType="begin"/>
            </w:r>
            <w:r w:rsidR="009C397E">
              <w:rPr>
                <w:noProof/>
                <w:webHidden/>
              </w:rPr>
              <w:instrText xml:space="preserve"> PAGEREF _Toc188637216 \h </w:instrText>
            </w:r>
            <w:r w:rsidR="009C397E">
              <w:rPr>
                <w:noProof/>
                <w:webHidden/>
              </w:rPr>
            </w:r>
            <w:r w:rsidR="009C397E">
              <w:rPr>
                <w:noProof/>
                <w:webHidden/>
              </w:rPr>
              <w:fldChar w:fldCharType="separate"/>
            </w:r>
            <w:r w:rsidR="00EC600C">
              <w:rPr>
                <w:noProof/>
                <w:webHidden/>
              </w:rPr>
              <w:t>1</w:t>
            </w:r>
            <w:r w:rsidR="009C397E">
              <w:rPr>
                <w:noProof/>
                <w:webHidden/>
              </w:rPr>
              <w:fldChar w:fldCharType="end"/>
            </w:r>
          </w:hyperlink>
        </w:p>
        <w:p w14:paraId="3C440C71" w14:textId="707985AB"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17" w:history="1">
            <w:r w:rsidRPr="00377BE4">
              <w:rPr>
                <w:rStyle w:val="Hyperlink"/>
                <w:b/>
                <w:bCs/>
                <w:noProof/>
                <w14:glow w14:rad="63500">
                  <w14:srgbClr w14:val="FFC000">
                    <w14:alpha w14:val="60000"/>
                  </w14:srgbClr>
                </w14:glow>
              </w:rPr>
              <w:t>Introduction</w:t>
            </w:r>
            <w:r>
              <w:rPr>
                <w:noProof/>
                <w:webHidden/>
              </w:rPr>
              <w:tab/>
            </w:r>
            <w:r>
              <w:rPr>
                <w:noProof/>
                <w:webHidden/>
              </w:rPr>
              <w:fldChar w:fldCharType="begin"/>
            </w:r>
            <w:r>
              <w:rPr>
                <w:noProof/>
                <w:webHidden/>
              </w:rPr>
              <w:instrText xml:space="preserve"> PAGEREF _Toc188637217 \h </w:instrText>
            </w:r>
            <w:r>
              <w:rPr>
                <w:noProof/>
                <w:webHidden/>
              </w:rPr>
            </w:r>
            <w:r>
              <w:rPr>
                <w:noProof/>
                <w:webHidden/>
              </w:rPr>
              <w:fldChar w:fldCharType="separate"/>
            </w:r>
            <w:r w:rsidR="00EC600C">
              <w:rPr>
                <w:noProof/>
                <w:webHidden/>
              </w:rPr>
              <w:t>2</w:t>
            </w:r>
            <w:r>
              <w:rPr>
                <w:noProof/>
                <w:webHidden/>
              </w:rPr>
              <w:fldChar w:fldCharType="end"/>
            </w:r>
          </w:hyperlink>
        </w:p>
        <w:p w14:paraId="199E1ED3" w14:textId="70C76502"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18" w:history="1">
            <w:r w:rsidRPr="00377BE4">
              <w:rPr>
                <w:rStyle w:val="Hyperlink"/>
                <w:b/>
                <w:bCs/>
                <w:noProof/>
                <w14:glow w14:rad="63500">
                  <w14:srgbClr w14:val="FFC000">
                    <w14:alpha w14:val="60000"/>
                  </w14:srgbClr>
                </w14:glow>
              </w:rPr>
              <w:t>Project Goals</w:t>
            </w:r>
            <w:r>
              <w:rPr>
                <w:noProof/>
                <w:webHidden/>
              </w:rPr>
              <w:tab/>
            </w:r>
            <w:r>
              <w:rPr>
                <w:noProof/>
                <w:webHidden/>
              </w:rPr>
              <w:fldChar w:fldCharType="begin"/>
            </w:r>
            <w:r>
              <w:rPr>
                <w:noProof/>
                <w:webHidden/>
              </w:rPr>
              <w:instrText xml:space="preserve"> PAGEREF _Toc188637218 \h </w:instrText>
            </w:r>
            <w:r>
              <w:rPr>
                <w:noProof/>
                <w:webHidden/>
              </w:rPr>
            </w:r>
            <w:r>
              <w:rPr>
                <w:noProof/>
                <w:webHidden/>
              </w:rPr>
              <w:fldChar w:fldCharType="separate"/>
            </w:r>
            <w:r w:rsidR="00EC600C">
              <w:rPr>
                <w:noProof/>
                <w:webHidden/>
              </w:rPr>
              <w:t>4</w:t>
            </w:r>
            <w:r>
              <w:rPr>
                <w:noProof/>
                <w:webHidden/>
              </w:rPr>
              <w:fldChar w:fldCharType="end"/>
            </w:r>
          </w:hyperlink>
        </w:p>
        <w:p w14:paraId="62113AF9" w14:textId="056990CE"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19" w:history="1">
            <w:r w:rsidRPr="00377BE4">
              <w:rPr>
                <w:rStyle w:val="Hyperlink"/>
                <w:b/>
                <w:bCs/>
                <w:noProof/>
                <w14:glow w14:rad="63500">
                  <w14:srgbClr w14:val="FFC000">
                    <w14:alpha w14:val="60000"/>
                  </w14:srgbClr>
                </w14:glow>
              </w:rPr>
              <w:t>Current Stock Data Interfaces</w:t>
            </w:r>
            <w:r>
              <w:rPr>
                <w:noProof/>
                <w:webHidden/>
              </w:rPr>
              <w:tab/>
            </w:r>
            <w:r>
              <w:rPr>
                <w:noProof/>
                <w:webHidden/>
              </w:rPr>
              <w:fldChar w:fldCharType="begin"/>
            </w:r>
            <w:r>
              <w:rPr>
                <w:noProof/>
                <w:webHidden/>
              </w:rPr>
              <w:instrText xml:space="preserve"> PAGEREF _Toc188637219 \h </w:instrText>
            </w:r>
            <w:r>
              <w:rPr>
                <w:noProof/>
                <w:webHidden/>
              </w:rPr>
            </w:r>
            <w:r>
              <w:rPr>
                <w:noProof/>
                <w:webHidden/>
              </w:rPr>
              <w:fldChar w:fldCharType="separate"/>
            </w:r>
            <w:r w:rsidR="00EC600C">
              <w:rPr>
                <w:noProof/>
                <w:webHidden/>
              </w:rPr>
              <w:t>5</w:t>
            </w:r>
            <w:r>
              <w:rPr>
                <w:noProof/>
                <w:webHidden/>
              </w:rPr>
              <w:fldChar w:fldCharType="end"/>
            </w:r>
          </w:hyperlink>
        </w:p>
        <w:p w14:paraId="4A1056BF" w14:textId="112F8436"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20" w:history="1">
            <w:r w:rsidRPr="00377BE4">
              <w:rPr>
                <w:rStyle w:val="Hyperlink"/>
                <w:b/>
                <w:bCs/>
                <w:noProof/>
                <w14:glow w14:rad="63500">
                  <w14:srgbClr w14:val="FFC000">
                    <w14:alpha w14:val="60000"/>
                  </w14:srgbClr>
                </w14:glow>
              </w:rPr>
              <w:t>Technology Analysis</w:t>
            </w:r>
            <w:r>
              <w:rPr>
                <w:noProof/>
                <w:webHidden/>
              </w:rPr>
              <w:tab/>
            </w:r>
            <w:r>
              <w:rPr>
                <w:noProof/>
                <w:webHidden/>
              </w:rPr>
              <w:fldChar w:fldCharType="begin"/>
            </w:r>
            <w:r>
              <w:rPr>
                <w:noProof/>
                <w:webHidden/>
              </w:rPr>
              <w:instrText xml:space="preserve"> PAGEREF _Toc188637220 \h </w:instrText>
            </w:r>
            <w:r>
              <w:rPr>
                <w:noProof/>
                <w:webHidden/>
              </w:rPr>
            </w:r>
            <w:r>
              <w:rPr>
                <w:noProof/>
                <w:webHidden/>
              </w:rPr>
              <w:fldChar w:fldCharType="separate"/>
            </w:r>
            <w:r w:rsidR="00EC600C">
              <w:rPr>
                <w:noProof/>
                <w:webHidden/>
              </w:rPr>
              <w:t>7</w:t>
            </w:r>
            <w:r>
              <w:rPr>
                <w:noProof/>
                <w:webHidden/>
              </w:rPr>
              <w:fldChar w:fldCharType="end"/>
            </w:r>
          </w:hyperlink>
        </w:p>
        <w:p w14:paraId="6FDCB3A0" w14:textId="17D31E43"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21" w:history="1">
            <w:r w:rsidRPr="00377BE4">
              <w:rPr>
                <w:rStyle w:val="Hyperlink"/>
                <w:b/>
                <w:bCs/>
                <w:noProof/>
                <w14:glow w14:rad="63500">
                  <w14:srgbClr w14:val="FFC000">
                    <w14:alpha w14:val="60000"/>
                  </w14:srgbClr>
                </w14:glow>
              </w:rPr>
              <w:t>Data Analysis</w:t>
            </w:r>
            <w:r>
              <w:rPr>
                <w:noProof/>
                <w:webHidden/>
              </w:rPr>
              <w:tab/>
            </w:r>
            <w:r>
              <w:rPr>
                <w:noProof/>
                <w:webHidden/>
              </w:rPr>
              <w:fldChar w:fldCharType="begin"/>
            </w:r>
            <w:r>
              <w:rPr>
                <w:noProof/>
                <w:webHidden/>
              </w:rPr>
              <w:instrText xml:space="preserve"> PAGEREF _Toc188637221 \h </w:instrText>
            </w:r>
            <w:r>
              <w:rPr>
                <w:noProof/>
                <w:webHidden/>
              </w:rPr>
            </w:r>
            <w:r>
              <w:rPr>
                <w:noProof/>
                <w:webHidden/>
              </w:rPr>
              <w:fldChar w:fldCharType="separate"/>
            </w:r>
            <w:r w:rsidR="00EC600C">
              <w:rPr>
                <w:noProof/>
                <w:webHidden/>
              </w:rPr>
              <w:t>8</w:t>
            </w:r>
            <w:r>
              <w:rPr>
                <w:noProof/>
                <w:webHidden/>
              </w:rPr>
              <w:fldChar w:fldCharType="end"/>
            </w:r>
          </w:hyperlink>
        </w:p>
        <w:p w14:paraId="00E403F4" w14:textId="48CF5ECB"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22" w:history="1">
            <w:r w:rsidRPr="00377BE4">
              <w:rPr>
                <w:rStyle w:val="Hyperlink"/>
                <w:b/>
                <w:bCs/>
                <w:noProof/>
                <w14:glow w14:rad="63500">
                  <w14:srgbClr w14:val="FFC000">
                    <w14:alpha w14:val="60000"/>
                  </w14:srgbClr>
                </w14:glow>
              </w:rPr>
              <w:t>System Architecture</w:t>
            </w:r>
            <w:r>
              <w:rPr>
                <w:noProof/>
                <w:webHidden/>
              </w:rPr>
              <w:tab/>
            </w:r>
            <w:r>
              <w:rPr>
                <w:noProof/>
                <w:webHidden/>
              </w:rPr>
              <w:fldChar w:fldCharType="begin"/>
            </w:r>
            <w:r>
              <w:rPr>
                <w:noProof/>
                <w:webHidden/>
              </w:rPr>
              <w:instrText xml:space="preserve"> PAGEREF _Toc188637222 \h </w:instrText>
            </w:r>
            <w:r>
              <w:rPr>
                <w:noProof/>
                <w:webHidden/>
              </w:rPr>
            </w:r>
            <w:r>
              <w:rPr>
                <w:noProof/>
                <w:webHidden/>
              </w:rPr>
              <w:fldChar w:fldCharType="separate"/>
            </w:r>
            <w:r w:rsidR="00EC600C">
              <w:rPr>
                <w:noProof/>
                <w:webHidden/>
              </w:rPr>
              <w:t>10</w:t>
            </w:r>
            <w:r>
              <w:rPr>
                <w:noProof/>
                <w:webHidden/>
              </w:rPr>
              <w:fldChar w:fldCharType="end"/>
            </w:r>
          </w:hyperlink>
        </w:p>
        <w:p w14:paraId="467860D0" w14:textId="4AB21247"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23" w:history="1">
            <w:r w:rsidRPr="00377BE4">
              <w:rPr>
                <w:rStyle w:val="Hyperlink"/>
                <w:b/>
                <w:bCs/>
                <w:noProof/>
                <w14:glow w14:rad="63500">
                  <w14:srgbClr w14:val="FFC000">
                    <w14:alpha w14:val="60000"/>
                  </w14:srgbClr>
                </w14:glow>
              </w:rPr>
              <w:t>Web Interface And User Experience</w:t>
            </w:r>
            <w:r>
              <w:rPr>
                <w:noProof/>
                <w:webHidden/>
              </w:rPr>
              <w:tab/>
            </w:r>
            <w:r>
              <w:rPr>
                <w:noProof/>
                <w:webHidden/>
              </w:rPr>
              <w:fldChar w:fldCharType="begin"/>
            </w:r>
            <w:r>
              <w:rPr>
                <w:noProof/>
                <w:webHidden/>
              </w:rPr>
              <w:instrText xml:space="preserve"> PAGEREF _Toc188637223 \h </w:instrText>
            </w:r>
            <w:r>
              <w:rPr>
                <w:noProof/>
                <w:webHidden/>
              </w:rPr>
            </w:r>
            <w:r>
              <w:rPr>
                <w:noProof/>
                <w:webHidden/>
              </w:rPr>
              <w:fldChar w:fldCharType="separate"/>
            </w:r>
            <w:r w:rsidR="00EC600C">
              <w:rPr>
                <w:noProof/>
                <w:webHidden/>
              </w:rPr>
              <w:t>11</w:t>
            </w:r>
            <w:r>
              <w:rPr>
                <w:noProof/>
                <w:webHidden/>
              </w:rPr>
              <w:fldChar w:fldCharType="end"/>
            </w:r>
          </w:hyperlink>
        </w:p>
        <w:p w14:paraId="1326D5BF" w14:textId="79BD4A60"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24" w:history="1">
            <w:r w:rsidRPr="00377BE4">
              <w:rPr>
                <w:rStyle w:val="Hyperlink"/>
                <w:b/>
                <w:bCs/>
                <w:noProof/>
                <w14:glow w14:rad="63500">
                  <w14:srgbClr w14:val="FFC000">
                    <w14:alpha w14:val="60000"/>
                  </w14:srgbClr>
                </w14:glow>
              </w:rPr>
              <w:t>Implementation Plan</w:t>
            </w:r>
            <w:r>
              <w:rPr>
                <w:noProof/>
                <w:webHidden/>
              </w:rPr>
              <w:tab/>
            </w:r>
            <w:r>
              <w:rPr>
                <w:noProof/>
                <w:webHidden/>
              </w:rPr>
              <w:fldChar w:fldCharType="begin"/>
            </w:r>
            <w:r>
              <w:rPr>
                <w:noProof/>
                <w:webHidden/>
              </w:rPr>
              <w:instrText xml:space="preserve"> PAGEREF _Toc188637224 \h </w:instrText>
            </w:r>
            <w:r>
              <w:rPr>
                <w:noProof/>
                <w:webHidden/>
              </w:rPr>
            </w:r>
            <w:r>
              <w:rPr>
                <w:noProof/>
                <w:webHidden/>
              </w:rPr>
              <w:fldChar w:fldCharType="separate"/>
            </w:r>
            <w:r w:rsidR="00EC600C">
              <w:rPr>
                <w:noProof/>
                <w:webHidden/>
              </w:rPr>
              <w:t>12</w:t>
            </w:r>
            <w:r>
              <w:rPr>
                <w:noProof/>
                <w:webHidden/>
              </w:rPr>
              <w:fldChar w:fldCharType="end"/>
            </w:r>
          </w:hyperlink>
        </w:p>
        <w:p w14:paraId="53E2B895" w14:textId="0E215705" w:rsidR="009C397E" w:rsidRDefault="009C397E">
          <w:pPr>
            <w:pStyle w:val="TOC1"/>
            <w:tabs>
              <w:tab w:val="right" w:leader="dot" w:pos="9016"/>
            </w:tabs>
            <w:rPr>
              <w:rFonts w:cstheme="minorBidi"/>
              <w:noProof/>
              <w:kern w:val="2"/>
              <w:sz w:val="24"/>
              <w:szCs w:val="24"/>
              <w:lang w:val="en-IL" w:eastAsia="en-IL" w:bidi="he-IL"/>
              <w14:ligatures w14:val="standardContextual"/>
            </w:rPr>
          </w:pPr>
          <w:hyperlink w:anchor="_Toc188637225" w:history="1">
            <w:r w:rsidRPr="00377BE4">
              <w:rPr>
                <w:rStyle w:val="Hyperlink"/>
                <w:b/>
                <w:bCs/>
                <w:noProof/>
                <w14:glow w14:rad="63500">
                  <w14:srgbClr w14:val="FFC000">
                    <w14:alpha w14:val="60000"/>
                  </w14:srgbClr>
                </w14:glow>
              </w:rPr>
              <w:t>Conclusion</w:t>
            </w:r>
            <w:r>
              <w:rPr>
                <w:noProof/>
                <w:webHidden/>
              </w:rPr>
              <w:tab/>
            </w:r>
            <w:r>
              <w:rPr>
                <w:noProof/>
                <w:webHidden/>
              </w:rPr>
              <w:fldChar w:fldCharType="begin"/>
            </w:r>
            <w:r>
              <w:rPr>
                <w:noProof/>
                <w:webHidden/>
              </w:rPr>
              <w:instrText xml:space="preserve"> PAGEREF _Toc188637225 \h </w:instrText>
            </w:r>
            <w:r>
              <w:rPr>
                <w:noProof/>
                <w:webHidden/>
              </w:rPr>
            </w:r>
            <w:r>
              <w:rPr>
                <w:noProof/>
                <w:webHidden/>
              </w:rPr>
              <w:fldChar w:fldCharType="separate"/>
            </w:r>
            <w:r w:rsidR="00EC600C">
              <w:rPr>
                <w:noProof/>
                <w:webHidden/>
              </w:rPr>
              <w:t>14</w:t>
            </w:r>
            <w:r>
              <w:rPr>
                <w:noProof/>
                <w:webHidden/>
              </w:rPr>
              <w:fldChar w:fldCharType="end"/>
            </w:r>
          </w:hyperlink>
        </w:p>
        <w:p w14:paraId="10CADE4F" w14:textId="21E0F93F" w:rsidR="006C5D0F" w:rsidRDefault="006C5D0F">
          <w:r w:rsidRPr="00D27C3C">
            <w:rPr>
              <w:b/>
              <w:bCs/>
              <w:noProof/>
              <w:color w:val="747474" w:themeColor="background2" w:themeShade="80"/>
              <w14:glow w14:rad="127000">
                <w14:srgbClr w14:val="FFC000">
                  <w14:alpha w14:val="40000"/>
                </w14:srgbClr>
              </w14:glow>
            </w:rPr>
            <w:fldChar w:fldCharType="end"/>
          </w:r>
        </w:p>
      </w:sdtContent>
    </w:sdt>
    <w:p w14:paraId="4E7161E6" w14:textId="5CCB8051" w:rsidR="009F3DC2" w:rsidDel="002C2FC6" w:rsidRDefault="009F3DC2" w:rsidP="0045736D">
      <w:pPr>
        <w:pStyle w:val="Heading1"/>
        <w:rPr>
          <w:del w:id="1" w:author="Guy Sananes" w:date="2025-01-24T18:20:00Z" w16du:dateUtc="2025-01-24T16:20:00Z"/>
          <w:lang w:val="en-US"/>
        </w:rPr>
      </w:pPr>
    </w:p>
    <w:p w14:paraId="65CFB5AB" w14:textId="77777777" w:rsidR="002C2FC6" w:rsidRDefault="002C2FC6" w:rsidP="002C2FC6">
      <w:pPr>
        <w:rPr>
          <w:ins w:id="2" w:author="Guy Sananes" w:date="2025-01-24T18:22:00Z" w16du:dateUtc="2025-01-24T16:22:00Z"/>
          <w:lang w:val="en-US"/>
        </w:rPr>
      </w:pPr>
    </w:p>
    <w:p w14:paraId="57105426" w14:textId="77777777" w:rsidR="002C2FC6" w:rsidRDefault="002C2FC6" w:rsidP="002C2FC6">
      <w:pPr>
        <w:rPr>
          <w:ins w:id="3" w:author="Guy Sananes" w:date="2025-01-24T18:22:00Z" w16du:dateUtc="2025-01-24T16:22:00Z"/>
          <w:lang w:val="en-US"/>
        </w:rPr>
      </w:pPr>
    </w:p>
    <w:p w14:paraId="4AF8C4C1" w14:textId="04D651CE" w:rsidR="002C2FC6" w:rsidRDefault="002C2FC6" w:rsidP="002C2FC6">
      <w:pPr>
        <w:rPr>
          <w:ins w:id="4" w:author="Guy Sananes" w:date="2025-01-24T18:22:00Z" w16du:dateUtc="2025-01-24T16:22:00Z"/>
          <w:lang w:val="en-US"/>
        </w:rPr>
      </w:pPr>
    </w:p>
    <w:p w14:paraId="4F638C76" w14:textId="77777777" w:rsidR="009C397E" w:rsidRDefault="009C397E" w:rsidP="0045736D">
      <w:pPr>
        <w:pStyle w:val="Heading1"/>
        <w:rPr>
          <w:b/>
          <w:bCs/>
          <w:color w:val="auto"/>
          <w:kern w:val="0"/>
          <w:sz w:val="44"/>
          <w:szCs w:val="44"/>
          <w:lang w:val="en-US" w:bidi="ar-SA"/>
          <w14:glow w14:rad="63500">
            <w14:srgbClr w14:val="FFC000">
              <w14:alpha w14:val="60000"/>
            </w14:srgbClr>
          </w14:glow>
          <w14:ligatures w14:val="none"/>
        </w:rPr>
      </w:pPr>
      <w:bookmarkStart w:id="5" w:name="_Toc188637217"/>
    </w:p>
    <w:p w14:paraId="327B42EF" w14:textId="77777777" w:rsidR="009C397E" w:rsidRDefault="009C397E" w:rsidP="009C397E">
      <w:pPr>
        <w:rPr>
          <w:lang w:val="en-US" w:bidi="ar-SA"/>
        </w:rPr>
      </w:pPr>
    </w:p>
    <w:p w14:paraId="102B979F" w14:textId="77777777" w:rsidR="009C397E" w:rsidRDefault="009C397E" w:rsidP="009C397E">
      <w:pPr>
        <w:rPr>
          <w:lang w:val="en-US" w:bidi="ar-SA"/>
        </w:rPr>
      </w:pPr>
    </w:p>
    <w:p w14:paraId="6ACED99E" w14:textId="77777777" w:rsidR="00EC600C" w:rsidRPr="009C397E" w:rsidRDefault="00EC600C" w:rsidP="009C397E">
      <w:pPr>
        <w:rPr>
          <w:rtl/>
          <w:lang w:val="en-US"/>
        </w:rPr>
      </w:pPr>
    </w:p>
    <w:p w14:paraId="7BD91E80" w14:textId="5AD2430F" w:rsidR="00DB1CB1" w:rsidRPr="00974CF6" w:rsidRDefault="00DB1CB1" w:rsidP="0045736D">
      <w:pPr>
        <w:pStyle w:val="Heading1"/>
        <w:rPr>
          <w:b/>
          <w:bCs/>
          <w:color w:val="auto"/>
          <w:kern w:val="0"/>
          <w:sz w:val="44"/>
          <w:szCs w:val="44"/>
          <w:lang w:val="en-US" w:bidi="ar-SA"/>
          <w14:glow w14:rad="63500">
            <w14:srgbClr w14:val="FFC000">
              <w14:alpha w14:val="60000"/>
            </w14:srgbClr>
          </w14:glow>
          <w14:ligatures w14:val="none"/>
        </w:rPr>
      </w:pPr>
      <w:r w:rsidRPr="00974CF6">
        <w:rPr>
          <w:b/>
          <w:bCs/>
          <w:color w:val="auto"/>
          <w:kern w:val="0"/>
          <w:sz w:val="44"/>
          <w:szCs w:val="44"/>
          <w:lang w:val="en-US" w:bidi="ar-SA"/>
          <w14:glow w14:rad="63500">
            <w14:srgbClr w14:val="FFC000">
              <w14:alpha w14:val="60000"/>
            </w14:srgbClr>
          </w14:glow>
          <w14:ligatures w14:val="none"/>
        </w:rPr>
        <w:lastRenderedPageBreak/>
        <w:t>Introduction</w:t>
      </w:r>
      <w:bookmarkEnd w:id="5"/>
    </w:p>
    <w:p w14:paraId="53740AAA" w14:textId="56F1A53D" w:rsidR="00DB1CB1" w:rsidRPr="00DB1CB1" w:rsidRDefault="0045736D" w:rsidP="00D27C3C">
      <w:pPr>
        <w:pStyle w:val="Subtitle"/>
        <w:rPr>
          <w:lang w:val="en-US"/>
        </w:rPr>
      </w:pPr>
      <w:r>
        <w:rPr>
          <w:lang w:val="en-US"/>
        </w:rPr>
        <w:t>1.</w:t>
      </w:r>
      <w:r w:rsidR="00DB1CB1" w:rsidRPr="00DB1CB1">
        <w:rPr>
          <w:lang w:val="en-US"/>
        </w:rPr>
        <w:t xml:space="preserve"> Background and Motivation</w:t>
      </w:r>
    </w:p>
    <w:p w14:paraId="5024BD26" w14:textId="386948A3" w:rsidR="00DB1CB1" w:rsidRPr="00DB1CB1" w:rsidRDefault="00DB1CB1" w:rsidP="0045736D">
      <w:pPr>
        <w:rPr>
          <w:lang w:val="en-US"/>
        </w:rPr>
      </w:pPr>
      <w:r w:rsidRPr="00DB1CB1">
        <w:rPr>
          <w:lang w:val="en-US"/>
        </w:rPr>
        <w:t>In today’s rapidly evolving financial landscape, access to personalized investment guidance is essential for individuals seeking to achieve their financial goals. However, traditional financial advisory services often come with high fees, making them inaccessible to a significant portion of the population, particularly young investors and those with limited capital. As a result, many individuals are left to navigate complex investment decisions on their own, often without the necessary financial literacy or market insights.</w:t>
      </w:r>
    </w:p>
    <w:p w14:paraId="2C794461" w14:textId="77777777" w:rsidR="00DB1CB1" w:rsidRPr="00DB1CB1" w:rsidRDefault="00DB1CB1" w:rsidP="00DB1CB1">
      <w:pPr>
        <w:rPr>
          <w:lang w:val="en-US"/>
        </w:rPr>
      </w:pPr>
      <w:r w:rsidRPr="00DB1CB1">
        <w:rPr>
          <w:lang w:val="en-US"/>
        </w:rPr>
        <w:t>The rise of financial technology has revolutionized many aspects of personal finance, from mobile banking to automated budgeting tools. One of the most promising advancements in this field is the emergence of robo-advisors, automated platforms that provide investment recommendations based on user profiles and financial objectives. These platforms leverage machine learning, artificial intelligence, and modern financial models to analyze vast amounts of data and offer tailored investment suggestions. Unlike traditional advisors, robo-advisors are accessible at all times, significantly reduce costs, and provide consistent, data-driven insights.</w:t>
      </w:r>
    </w:p>
    <w:p w14:paraId="43411474" w14:textId="77777777" w:rsidR="00DB1CB1" w:rsidRPr="00DB1CB1" w:rsidRDefault="00DB1CB1" w:rsidP="00DB1CB1">
      <w:pPr>
        <w:rPr>
          <w:lang w:val="en-US"/>
        </w:rPr>
      </w:pPr>
    </w:p>
    <w:p w14:paraId="32BA9077" w14:textId="2946A139" w:rsidR="00DB1CB1" w:rsidRPr="00DB1CB1" w:rsidRDefault="0045736D" w:rsidP="00D27C3C">
      <w:pPr>
        <w:pStyle w:val="Subtitle"/>
        <w:rPr>
          <w:lang w:val="en-US"/>
        </w:rPr>
      </w:pPr>
      <w:r>
        <w:rPr>
          <w:lang w:val="en-US"/>
        </w:rPr>
        <w:t>2.</w:t>
      </w:r>
      <w:r w:rsidR="00DB1CB1" w:rsidRPr="00DB1CB1">
        <w:rPr>
          <w:lang w:val="en-US"/>
        </w:rPr>
        <w:t xml:space="preserve"> Problem Statement</w:t>
      </w:r>
    </w:p>
    <w:p w14:paraId="028757E6" w14:textId="3A146264" w:rsidR="00DB1CB1" w:rsidRPr="00DB1CB1" w:rsidRDefault="00DB1CB1" w:rsidP="0045736D">
      <w:pPr>
        <w:rPr>
          <w:lang w:val="en-US"/>
        </w:rPr>
      </w:pPr>
      <w:r w:rsidRPr="00DB1CB1">
        <w:rPr>
          <w:lang w:val="en-US"/>
        </w:rPr>
        <w:t>Despite the growing popularity of robo-advisors in global markets, many of the existing solutions primarily cater to international investors, focusing on well-established financial markets such as those in the United States and Europe. Investors in the Israeli stock market face a gap in accessible, localized investment advisory services. Existing platforms, such as Yahoo Finance and the Tel Aviv Stock Exchange website, provide financial data but lack comprehensive machine learning-based investment recommendations tailored to Israeli investors.</w:t>
      </w:r>
    </w:p>
    <w:p w14:paraId="4B2DDCCC" w14:textId="3B0F739D" w:rsidR="00DB1CB1" w:rsidRPr="00DB1CB1" w:rsidRDefault="00DB1CB1" w:rsidP="0045736D">
      <w:pPr>
        <w:rPr>
          <w:lang w:val="en-US"/>
        </w:rPr>
      </w:pPr>
      <w:r w:rsidRPr="00DB1CB1">
        <w:rPr>
          <w:lang w:val="en-US"/>
        </w:rPr>
        <w:t>Moreover, many individuals find traditional financial platforms overwhelming, particularly due to complex interfaces filled with financial jargon that is difficult for novice investors to interpret, lack of predictive analytics, leaving users to manually analyze historical stock performance without guidance, and limited customization options, making it challenging to receive personalized investment suggestions.</w:t>
      </w:r>
    </w:p>
    <w:p w14:paraId="72B41208" w14:textId="5AD32D58" w:rsidR="00DB1CB1" w:rsidRPr="00DB1CB1" w:rsidRDefault="00DB1CB1" w:rsidP="0045736D">
      <w:pPr>
        <w:rPr>
          <w:lang w:val="en-US"/>
        </w:rPr>
      </w:pPr>
      <w:r w:rsidRPr="00DB1CB1">
        <w:rPr>
          <w:lang w:val="en-US"/>
        </w:rPr>
        <w:t>Our project aims to bridge this gap by developing a user-friendly, ai-powered robo-advisor specifically designed for Israeli investors. By integrating machine learning models, external financial data, and a seamless web interface, our platform will offer personalized, data-driven investment recommendations to help users make informed financial decisions.</w:t>
      </w:r>
    </w:p>
    <w:p w14:paraId="0124B984" w14:textId="7B20183D" w:rsidR="00DB1CB1" w:rsidRPr="00DB1CB1" w:rsidRDefault="0045736D" w:rsidP="00D27C3C">
      <w:pPr>
        <w:pStyle w:val="Subtitle"/>
        <w:rPr>
          <w:lang w:val="en-US"/>
        </w:rPr>
      </w:pPr>
      <w:r>
        <w:rPr>
          <w:lang w:val="en-US"/>
        </w:rPr>
        <w:lastRenderedPageBreak/>
        <w:t>3.</w:t>
      </w:r>
      <w:r w:rsidR="00DB1CB1" w:rsidRPr="00DB1CB1">
        <w:rPr>
          <w:lang w:val="en-US"/>
        </w:rPr>
        <w:t xml:space="preserve"> Project Objectives</w:t>
      </w:r>
    </w:p>
    <w:p w14:paraId="78EDB320" w14:textId="77777777" w:rsidR="00DB1CB1" w:rsidRPr="00DB1CB1" w:rsidRDefault="00DB1CB1" w:rsidP="00DB1CB1">
      <w:pPr>
        <w:rPr>
          <w:lang w:val="en-US"/>
        </w:rPr>
      </w:pPr>
      <w:r w:rsidRPr="00DB1CB1">
        <w:rPr>
          <w:lang w:val="en-US"/>
        </w:rPr>
        <w:t>The primary objective of this project is to design and implement a robo-advisor web application that recommends investment portfolios based on users' individual financial goals and risk tolerance. The system will achieve this by collecting user-specific financial data through an intuitive questionnaire, integrating external financial databases to fetch real-time stock data, utilizing the Markowitz Model and machine learning algorithms to analyze investment options and assess risk levels, providing personalized investment recommendations based on a balance between potential returns and user-defined risk tolerance, and presenting the investment recommendations through a modern, easy-to-use react-based web interface.</w:t>
      </w:r>
    </w:p>
    <w:p w14:paraId="51FDB8FA" w14:textId="77777777" w:rsidR="00DB1CB1" w:rsidRPr="00DB1CB1" w:rsidRDefault="00DB1CB1" w:rsidP="00DB1CB1">
      <w:pPr>
        <w:rPr>
          <w:lang w:val="en-US"/>
        </w:rPr>
      </w:pPr>
    </w:p>
    <w:p w14:paraId="0DAE38D9" w14:textId="07A45755" w:rsidR="00DB1CB1" w:rsidRPr="00DB1CB1" w:rsidRDefault="0045736D" w:rsidP="00D27C3C">
      <w:pPr>
        <w:pStyle w:val="Subtitle"/>
        <w:rPr>
          <w:lang w:val="en-US"/>
        </w:rPr>
      </w:pPr>
      <w:r>
        <w:rPr>
          <w:lang w:val="en-US"/>
        </w:rPr>
        <w:t xml:space="preserve">4. </w:t>
      </w:r>
      <w:r w:rsidR="00DB1CB1" w:rsidRPr="00DB1CB1">
        <w:rPr>
          <w:lang w:val="en-US"/>
        </w:rPr>
        <w:t>Expected Contributions</w:t>
      </w:r>
    </w:p>
    <w:p w14:paraId="6FC79121" w14:textId="77777777" w:rsidR="00DB1CB1" w:rsidRPr="00DB1CB1" w:rsidRDefault="00DB1CB1" w:rsidP="00DB1CB1">
      <w:pPr>
        <w:rPr>
          <w:lang w:val="en-US"/>
        </w:rPr>
      </w:pPr>
      <w:r w:rsidRPr="00DB1CB1">
        <w:rPr>
          <w:lang w:val="en-US"/>
        </w:rPr>
        <w:t>This project is expected to make several significant contributions including bridging the gap in personalized investment advisory services for Israeli investors by offering a tool specifically designed for the local market, enhancing accessibility to financial knowledge through an intuitive, beginner-friendly interface, improving investment decision-making by leveraging machine learning and real-time financial data, and encouraging financial literacy and investment participation among individuals who may not have considered investing due to a lack of knowledge or access to affordable advisory services.</w:t>
      </w:r>
    </w:p>
    <w:p w14:paraId="561796F3" w14:textId="77777777" w:rsidR="00DB1CB1" w:rsidRPr="00DB1CB1" w:rsidRDefault="00DB1CB1" w:rsidP="00DB1CB1">
      <w:pPr>
        <w:rPr>
          <w:lang w:val="en-US"/>
        </w:rPr>
      </w:pPr>
    </w:p>
    <w:p w14:paraId="6206BAC6" w14:textId="74AB5100" w:rsidR="00DB1CB1" w:rsidRPr="00DB1CB1" w:rsidRDefault="0045736D" w:rsidP="00D27C3C">
      <w:pPr>
        <w:pStyle w:val="Subtitle"/>
        <w:rPr>
          <w:lang w:val="en-US"/>
        </w:rPr>
      </w:pPr>
      <w:r>
        <w:rPr>
          <w:lang w:val="en-US"/>
        </w:rPr>
        <w:t>5.</w:t>
      </w:r>
      <w:r w:rsidR="00DB1CB1" w:rsidRPr="00DB1CB1">
        <w:rPr>
          <w:lang w:val="en-US"/>
        </w:rPr>
        <w:t xml:space="preserve"> Structure </w:t>
      </w:r>
      <w:r w:rsidR="00BB5B96">
        <w:rPr>
          <w:lang w:val="en-US"/>
        </w:rPr>
        <w:t>O</w:t>
      </w:r>
      <w:r w:rsidR="00DB1CB1" w:rsidRPr="00DB1CB1">
        <w:rPr>
          <w:lang w:val="en-US"/>
        </w:rPr>
        <w:t xml:space="preserve">f </w:t>
      </w:r>
      <w:r w:rsidR="00A86F1B">
        <w:rPr>
          <w:lang w:val="en-US"/>
        </w:rPr>
        <w:t>the</w:t>
      </w:r>
      <w:r w:rsidR="00DB1CB1" w:rsidRPr="00DB1CB1">
        <w:rPr>
          <w:lang w:val="en-US"/>
        </w:rPr>
        <w:t xml:space="preserve"> Document</w:t>
      </w:r>
    </w:p>
    <w:p w14:paraId="3738173F" w14:textId="77777777" w:rsidR="00DB1CB1" w:rsidRPr="00DB1CB1" w:rsidRDefault="00DB1CB1" w:rsidP="00DB1CB1">
      <w:pPr>
        <w:rPr>
          <w:lang w:val="en-US"/>
        </w:rPr>
      </w:pPr>
      <w:r w:rsidRPr="00DB1CB1">
        <w:rPr>
          <w:lang w:val="en-US"/>
        </w:rPr>
        <w:t>This document provides a detailed overview of the robo-advisor project, including the underlying technology, methodologies, and implementation plan. The structure of this report is as follows. Section 2 defines the key objectives and expected outcomes. Section 3 reviews existing investment platforms and their limitations. Section 4 describes the software, algorithms, and infrastructure used in the project. Section 5 explores the methodologies used to process and interpret financial data. Section 6 details the system’s components and data flow. Section 7 discusses the frontend design and usability considerations. Section 8 outlines the development schedule and milestones. Section 9 summarizes the project's impact and future improvements.</w:t>
      </w:r>
    </w:p>
    <w:p w14:paraId="7DE09324" w14:textId="77777777" w:rsidR="00DB1CB1" w:rsidRPr="00DB1CB1" w:rsidRDefault="00DB1CB1" w:rsidP="00DB1CB1">
      <w:pPr>
        <w:rPr>
          <w:lang w:val="en-US"/>
        </w:rPr>
      </w:pPr>
    </w:p>
    <w:p w14:paraId="3A6258D1" w14:textId="7FE9BF9D" w:rsidR="00D27C3C" w:rsidRPr="00D27C3C" w:rsidRDefault="00DB1CB1" w:rsidP="00BB5B96">
      <w:pPr>
        <w:pBdr>
          <w:bottom w:val="dotted" w:sz="24" w:space="1" w:color="auto"/>
        </w:pBdr>
        <w:rPr>
          <w:lang w:val="en-US" w:bidi="ar-SA"/>
        </w:rPr>
      </w:pPr>
      <w:r w:rsidRPr="00DB1CB1">
        <w:rPr>
          <w:lang w:val="en-US"/>
        </w:rPr>
        <w:t>This structured approach ensures that all aspects of the project are thoroughly examined, from conceptualization to implementation, ultimately leading to a robust and innovative financial solution for Israeli investors.</w:t>
      </w:r>
    </w:p>
    <w:p w14:paraId="4DD61805" w14:textId="72811DAF" w:rsidR="00DB1CB1" w:rsidRPr="00DB1CB1" w:rsidRDefault="00BB5B96" w:rsidP="00D27C3C">
      <w:pPr>
        <w:pStyle w:val="Heading1"/>
        <w:rPr>
          <w:lang w:val="en-US"/>
        </w:rPr>
      </w:pPr>
      <w:bookmarkStart w:id="6" w:name="_Toc188637218"/>
      <w:r>
        <w:rPr>
          <w:b/>
          <w:bCs/>
          <w:color w:val="auto"/>
          <w:kern w:val="0"/>
          <w:sz w:val="44"/>
          <w:szCs w:val="44"/>
          <w:lang w:val="en-US" w:bidi="ar-SA"/>
          <w14:glow w14:rad="63500">
            <w14:srgbClr w14:val="FFC000">
              <w14:alpha w14:val="60000"/>
            </w14:srgbClr>
          </w14:glow>
          <w14:ligatures w14:val="none"/>
        </w:rPr>
        <w:lastRenderedPageBreak/>
        <w:t>P</w:t>
      </w:r>
      <w:r w:rsidR="00DB1CB1" w:rsidRPr="00974CF6">
        <w:rPr>
          <w:b/>
          <w:bCs/>
          <w:color w:val="auto"/>
          <w:kern w:val="0"/>
          <w:sz w:val="44"/>
          <w:szCs w:val="44"/>
          <w:lang w:val="en-US" w:bidi="ar-SA"/>
          <w14:glow w14:rad="63500">
            <w14:srgbClr w14:val="FFC000">
              <w14:alpha w14:val="60000"/>
            </w14:srgbClr>
          </w14:glow>
          <w14:ligatures w14:val="none"/>
        </w:rPr>
        <w:t xml:space="preserve">roject </w:t>
      </w:r>
      <w:r>
        <w:rPr>
          <w:b/>
          <w:bCs/>
          <w:color w:val="auto"/>
          <w:kern w:val="0"/>
          <w:sz w:val="44"/>
          <w:szCs w:val="44"/>
          <w:lang w:val="en-US" w:bidi="ar-SA"/>
          <w14:glow w14:rad="63500">
            <w14:srgbClr w14:val="FFC000">
              <w14:alpha w14:val="60000"/>
            </w14:srgbClr>
          </w14:glow>
          <w14:ligatures w14:val="none"/>
        </w:rPr>
        <w:t>G</w:t>
      </w:r>
      <w:r w:rsidR="00DB1CB1" w:rsidRPr="00974CF6">
        <w:rPr>
          <w:b/>
          <w:bCs/>
          <w:color w:val="auto"/>
          <w:kern w:val="0"/>
          <w:sz w:val="44"/>
          <w:szCs w:val="44"/>
          <w:lang w:val="en-US" w:bidi="ar-SA"/>
          <w14:glow w14:rad="63500">
            <w14:srgbClr w14:val="FFC000">
              <w14:alpha w14:val="60000"/>
            </w14:srgbClr>
          </w14:glow>
          <w14:ligatures w14:val="none"/>
        </w:rPr>
        <w:t>oals</w:t>
      </w:r>
      <w:bookmarkEnd w:id="6"/>
    </w:p>
    <w:p w14:paraId="06E59F7E" w14:textId="072D489A" w:rsidR="00DB1CB1" w:rsidRPr="00DB1CB1" w:rsidRDefault="00DB1CB1" w:rsidP="0045736D">
      <w:pPr>
        <w:rPr>
          <w:lang w:val="en-US"/>
        </w:rPr>
      </w:pPr>
      <w:r w:rsidRPr="00DB1CB1">
        <w:rPr>
          <w:lang w:val="en-US"/>
        </w:rPr>
        <w:t>this project aims to develop a robo-advisor web application that provides personalized investment recommendations based on user profiles. the primary goal is to create a system that simplifies the investment decision-making process by integrating financial data analysis, machine learning, and modern portfolio theory. the application will serve as an accessible alternative to traditional financial advisory services, ensuring that users receive relevant and informed investment suggestions tailored to their financial objectives and risk tolerance.</w:t>
      </w:r>
    </w:p>
    <w:p w14:paraId="39CA24DC" w14:textId="6F46E5AE" w:rsidR="00DB1CB1" w:rsidRPr="00DB1CB1" w:rsidRDefault="00DB1CB1" w:rsidP="0045736D">
      <w:pPr>
        <w:rPr>
          <w:lang w:val="en-US"/>
        </w:rPr>
      </w:pPr>
      <w:r w:rsidRPr="00DB1CB1">
        <w:rPr>
          <w:lang w:val="en-US"/>
        </w:rPr>
        <w:t>one of the key objectives is to establish a seamless and user-friendly interface that allows investors to input relevant personal and financial data. the system will analyze this data and match users with suitable investment portfolios, optimizing asset allocation to align with their risk preferences and financial goals. by automating this process, the robo-advisor eliminates the need for manual investment analysis and reduces the barriers associated with financial planning.</w:t>
      </w:r>
    </w:p>
    <w:p w14:paraId="3E44F0DA" w14:textId="0DE624B9" w:rsidR="00DB1CB1" w:rsidRPr="00DB1CB1" w:rsidRDefault="00DB1CB1" w:rsidP="0045736D">
      <w:pPr>
        <w:rPr>
          <w:lang w:val="en-US"/>
        </w:rPr>
      </w:pPr>
      <w:r w:rsidRPr="00DB1CB1">
        <w:rPr>
          <w:lang w:val="en-US"/>
        </w:rPr>
        <w:t>another important goal is to integrate external data sources such as yahoo finance and the Tel</w:t>
      </w:r>
      <w:r>
        <w:rPr>
          <w:lang w:val="en-US"/>
        </w:rPr>
        <w:t>-</w:t>
      </w:r>
      <w:r w:rsidRPr="00DB1CB1">
        <w:rPr>
          <w:lang w:val="en-US"/>
        </w:rPr>
        <w:t>Aviv stock exchange. by leveraging real-time market data, the system will enhance the accuracy of investment recommendations. additionally, the project will incorporate the Markowitz model to ensure that investment portfolios are optimized for risk and return. machine learning algorithms will further refine recommendations by analyzing historical trends and predicting future market movements.</w:t>
      </w:r>
    </w:p>
    <w:p w14:paraId="61A00F4A" w14:textId="0CD5DEDF" w:rsidR="00DB1CB1" w:rsidRPr="00DB1CB1" w:rsidRDefault="00DB1CB1" w:rsidP="00DB1CB1">
      <w:pPr>
        <w:rPr>
          <w:lang w:val="en-US"/>
        </w:rPr>
      </w:pPr>
      <w:r w:rsidRPr="00DB1CB1">
        <w:rPr>
          <w:lang w:val="en-US"/>
        </w:rPr>
        <w:t>this project also aims to increase financial accessibility for a wider audience, particularly for individuals who lack the expertise or resources to consult professional advisors. the robo-advisor will provide transparent and straightforward investment guidance, empowering users to make informed decisions without requiring extensive financial knowledge. by utilizing automated analysis and data-driven insights, the system ensures that users receive unbiased and objective investment recommendations.</w:t>
      </w:r>
    </w:p>
    <w:p w14:paraId="547786CA" w14:textId="77777777" w:rsidR="00DB1CB1" w:rsidRPr="00DB1CB1" w:rsidRDefault="00DB1CB1" w:rsidP="00DB1CB1">
      <w:pPr>
        <w:pBdr>
          <w:bottom w:val="dotted" w:sz="24" w:space="1" w:color="auto"/>
        </w:pBdr>
        <w:rPr>
          <w:lang w:val="en-US"/>
        </w:rPr>
      </w:pPr>
      <w:r w:rsidRPr="00DB1CB1">
        <w:rPr>
          <w:lang w:val="en-US"/>
        </w:rPr>
        <w:t>finally, this project aspires to bridge the gap between traditional financial advisory services and modern digital solutions. by leveraging financial technology, machine learning, and portfolio optimization, the robo-advisor will provide a reliable and accessible tool for investors at all levels. the overall goal is to enhance financial literacy, promote smart investment practices, and offer a convenient alternative to costly advisory services.</w:t>
      </w:r>
    </w:p>
    <w:p w14:paraId="621D8853" w14:textId="195B97D0" w:rsidR="00D20B59" w:rsidRPr="00974CF6" w:rsidRDefault="00BB5B96" w:rsidP="0045736D">
      <w:pPr>
        <w:pStyle w:val="Heading1"/>
        <w:rPr>
          <w:b/>
          <w:bCs/>
          <w:color w:val="auto"/>
          <w:kern w:val="0"/>
          <w:sz w:val="44"/>
          <w:szCs w:val="44"/>
          <w:lang w:val="en-US" w:bidi="ar-SA"/>
          <w14:glow w14:rad="63500">
            <w14:srgbClr w14:val="FFC000">
              <w14:alpha w14:val="60000"/>
            </w14:srgbClr>
          </w14:glow>
          <w14:ligatures w14:val="none"/>
        </w:rPr>
      </w:pPr>
      <w:bookmarkStart w:id="7" w:name="_Toc188637219"/>
      <w:r>
        <w:rPr>
          <w:b/>
          <w:bCs/>
          <w:color w:val="auto"/>
          <w:kern w:val="0"/>
          <w:sz w:val="44"/>
          <w:szCs w:val="44"/>
          <w:lang w:val="en-US" w:bidi="ar-SA"/>
          <w14:glow w14:rad="63500">
            <w14:srgbClr w14:val="FFC000">
              <w14:alpha w14:val="60000"/>
            </w14:srgbClr>
          </w14:glow>
          <w14:ligatures w14:val="none"/>
        </w:rPr>
        <w:lastRenderedPageBreak/>
        <w:t>C</w:t>
      </w:r>
      <w:r w:rsidR="00D20B59" w:rsidRPr="00974CF6">
        <w:rPr>
          <w:b/>
          <w:bCs/>
          <w:color w:val="auto"/>
          <w:kern w:val="0"/>
          <w:sz w:val="44"/>
          <w:szCs w:val="44"/>
          <w:lang w:val="en-US" w:bidi="ar-SA"/>
          <w14:glow w14:rad="63500">
            <w14:srgbClr w14:val="FFC000">
              <w14:alpha w14:val="60000"/>
            </w14:srgbClr>
          </w14:glow>
          <w14:ligatures w14:val="none"/>
        </w:rPr>
        <w:t xml:space="preserve">urrent </w:t>
      </w:r>
      <w:r>
        <w:rPr>
          <w:b/>
          <w:bCs/>
          <w:color w:val="auto"/>
          <w:kern w:val="0"/>
          <w:sz w:val="44"/>
          <w:szCs w:val="44"/>
          <w:lang w:val="en-US" w:bidi="ar-SA"/>
          <w14:glow w14:rad="63500">
            <w14:srgbClr w14:val="FFC000">
              <w14:alpha w14:val="60000"/>
            </w14:srgbClr>
          </w14:glow>
          <w14:ligatures w14:val="none"/>
        </w:rPr>
        <w:t>S</w:t>
      </w:r>
      <w:r w:rsidR="00D20B59" w:rsidRPr="00974CF6">
        <w:rPr>
          <w:b/>
          <w:bCs/>
          <w:color w:val="auto"/>
          <w:kern w:val="0"/>
          <w:sz w:val="44"/>
          <w:szCs w:val="44"/>
          <w:lang w:val="en-US" w:bidi="ar-SA"/>
          <w14:glow w14:rad="63500">
            <w14:srgbClr w14:val="FFC000">
              <w14:alpha w14:val="60000"/>
            </w14:srgbClr>
          </w14:glow>
          <w14:ligatures w14:val="none"/>
        </w:rPr>
        <w:t xml:space="preserve">tock </w:t>
      </w:r>
      <w:r>
        <w:rPr>
          <w:b/>
          <w:bCs/>
          <w:color w:val="auto"/>
          <w:kern w:val="0"/>
          <w:sz w:val="44"/>
          <w:szCs w:val="44"/>
          <w:lang w:val="en-US" w:bidi="ar-SA"/>
          <w14:glow w14:rad="63500">
            <w14:srgbClr w14:val="FFC000">
              <w14:alpha w14:val="60000"/>
            </w14:srgbClr>
          </w14:glow>
          <w14:ligatures w14:val="none"/>
        </w:rPr>
        <w:t>D</w:t>
      </w:r>
      <w:r w:rsidR="00D20B59" w:rsidRPr="00974CF6">
        <w:rPr>
          <w:b/>
          <w:bCs/>
          <w:color w:val="auto"/>
          <w:kern w:val="0"/>
          <w:sz w:val="44"/>
          <w:szCs w:val="44"/>
          <w:lang w:val="en-US" w:bidi="ar-SA"/>
          <w14:glow w14:rad="63500">
            <w14:srgbClr w14:val="FFC000">
              <w14:alpha w14:val="60000"/>
            </w14:srgbClr>
          </w14:glow>
          <w14:ligatures w14:val="none"/>
        </w:rPr>
        <w:t xml:space="preserve">ata </w:t>
      </w:r>
      <w:r>
        <w:rPr>
          <w:b/>
          <w:bCs/>
          <w:color w:val="auto"/>
          <w:kern w:val="0"/>
          <w:sz w:val="44"/>
          <w:szCs w:val="44"/>
          <w:lang w:val="en-US" w:bidi="ar-SA"/>
          <w14:glow w14:rad="63500">
            <w14:srgbClr w14:val="FFC000">
              <w14:alpha w14:val="60000"/>
            </w14:srgbClr>
          </w14:glow>
          <w14:ligatures w14:val="none"/>
        </w:rPr>
        <w:t>I</w:t>
      </w:r>
      <w:r w:rsidR="00D20B59" w:rsidRPr="00974CF6">
        <w:rPr>
          <w:b/>
          <w:bCs/>
          <w:color w:val="auto"/>
          <w:kern w:val="0"/>
          <w:sz w:val="44"/>
          <w:szCs w:val="44"/>
          <w:lang w:val="en-US" w:bidi="ar-SA"/>
          <w14:glow w14:rad="63500">
            <w14:srgbClr w14:val="FFC000">
              <w14:alpha w14:val="60000"/>
            </w14:srgbClr>
          </w14:glow>
          <w14:ligatures w14:val="none"/>
        </w:rPr>
        <w:t>nterfaces</w:t>
      </w:r>
      <w:bookmarkEnd w:id="7"/>
    </w:p>
    <w:p w14:paraId="041AC014" w14:textId="26DF8E5A" w:rsidR="00D20B59" w:rsidRPr="00D20B59" w:rsidRDefault="00D20B59" w:rsidP="0045736D">
      <w:pPr>
        <w:rPr>
          <w:lang w:val="en-US"/>
        </w:rPr>
      </w:pPr>
      <w:r w:rsidRPr="00D20B59">
        <w:rPr>
          <w:lang w:val="en-US"/>
        </w:rPr>
        <w:t>investors rely on various platforms to access stock market data, analyze trends, and make informed financial decisions. existing stock data interfaces provide different levels of functionality, ranging from basic historical price tracking to advanced analytical tools incorporating machine learning and predictive models. this section reviews some of the most widely used stock data interfaces and their respective strengths and limitations.</w:t>
      </w:r>
    </w:p>
    <w:p w14:paraId="7AF02CE0" w14:textId="3509C5A1" w:rsidR="00D20B59" w:rsidRPr="00D20B59" w:rsidRDefault="00D20B59" w:rsidP="0045736D">
      <w:pPr>
        <w:rPr>
          <w:lang w:val="en-US"/>
        </w:rPr>
      </w:pPr>
      <w:r w:rsidRPr="00D20B59">
        <w:rPr>
          <w:lang w:val="en-US"/>
        </w:rPr>
        <w:t xml:space="preserve">one widely recognized platform is the </w:t>
      </w:r>
      <w:r w:rsidR="0045736D" w:rsidRPr="00D20B59">
        <w:rPr>
          <w:lang w:val="en-US"/>
        </w:rPr>
        <w:t>Tel</w:t>
      </w:r>
      <w:r w:rsidRPr="00D20B59">
        <w:rPr>
          <w:lang w:val="en-US"/>
        </w:rPr>
        <w:t xml:space="preserve"> </w:t>
      </w:r>
      <w:r w:rsidR="0045736D" w:rsidRPr="00D20B59">
        <w:rPr>
          <w:lang w:val="en-US"/>
        </w:rPr>
        <w:t>Aviv</w:t>
      </w:r>
      <w:r w:rsidRPr="00D20B59">
        <w:rPr>
          <w:lang w:val="en-US"/>
        </w:rPr>
        <w:t xml:space="preserve"> stock exchange website. it provides detailed historical metrics such as market capitalization, price changes, and valuation ratios. users can access company-specific financial reports and key performance indicators, offering a fundamental approach to stock analysis. however, its interface may be overwhelming for novice investors due to the extensive use of financial jargon and the complexity of data visualization. additionally, comparative analysis between multiple stocks or indices remains limited.</w:t>
      </w:r>
    </w:p>
    <w:p w14:paraId="1012538C" w14:textId="52EF869B" w:rsidR="00D20B59" w:rsidRPr="00D20B59" w:rsidRDefault="00D20B59" w:rsidP="0045736D">
      <w:pPr>
        <w:rPr>
          <w:lang w:val="en-US"/>
        </w:rPr>
      </w:pPr>
      <w:r w:rsidRPr="00D20B59">
        <w:rPr>
          <w:lang w:val="en-US"/>
        </w:rPr>
        <w:t>yahoo finance is another popular platform that provides extensive stock market data. it offers historical price tracking, news updates, and financial ratios that help investors evaluate stock performance. while it is widely used for global financial data, yahoo finance lacks built-in machine learning capabilities and predictive analytics, making it challenging for investors seeking forward-looking insights. furthermore, its user interface can feel cluttered due to an abundance of advertisements and widgets, which may hinder efficient data retrieval.</w:t>
      </w:r>
    </w:p>
    <w:p w14:paraId="09C58B0E" w14:textId="455F2AAA" w:rsidR="00D20B59" w:rsidRPr="00D20B59" w:rsidRDefault="00D20B59" w:rsidP="0045736D">
      <w:pPr>
        <w:rPr>
          <w:lang w:val="en-US"/>
        </w:rPr>
      </w:pPr>
      <w:r w:rsidRPr="00D20B59">
        <w:rPr>
          <w:lang w:val="en-US"/>
        </w:rPr>
        <w:t xml:space="preserve">some investors turn to </w:t>
      </w:r>
      <w:r w:rsidR="0045736D" w:rsidRPr="00D20B59">
        <w:rPr>
          <w:lang w:val="en-US"/>
        </w:rPr>
        <w:t>Bloomberg</w:t>
      </w:r>
      <w:r w:rsidRPr="00D20B59">
        <w:rPr>
          <w:lang w:val="en-US"/>
        </w:rPr>
        <w:t xml:space="preserve"> terminal, which is a powerful financial platform used by professionals. it provides real-time stock data, in-depth financial analysis, and forecasting tools. however, </w:t>
      </w:r>
      <w:r w:rsidR="0045736D" w:rsidRPr="00D20B59">
        <w:rPr>
          <w:lang w:val="en-US"/>
        </w:rPr>
        <w:t>Bloomberg</w:t>
      </w:r>
      <w:r w:rsidRPr="00D20B59">
        <w:rPr>
          <w:lang w:val="en-US"/>
        </w:rPr>
        <w:t xml:space="preserve"> terminal is a premium service with a high subscription cost, making it inaccessible to many retail investors. its interface is also tailored to experienced financial professionals, requiring a learning curve for new users.</w:t>
      </w:r>
    </w:p>
    <w:p w14:paraId="5A4FE750" w14:textId="6EF499B7" w:rsidR="00D20B59" w:rsidRPr="00D20B59" w:rsidRDefault="00D20B59" w:rsidP="0045736D">
      <w:pPr>
        <w:rPr>
          <w:lang w:val="en-US"/>
        </w:rPr>
      </w:pPr>
      <w:r w:rsidRPr="00D20B59">
        <w:rPr>
          <w:lang w:val="en-US"/>
        </w:rPr>
        <w:t>google finance is another alternative that provides a simplified approach to stock market data. it offers real-time stock quotes, portfolio tracking, and financial news aggregation. however, its functionality is more limited compared to other platforms, as it lacks comprehensive analytical tools and predictive modeling features.</w:t>
      </w:r>
    </w:p>
    <w:p w14:paraId="4669BEE8" w14:textId="1F16BAEA" w:rsidR="00D20B59" w:rsidRPr="00D20B59" w:rsidRDefault="00D20B59" w:rsidP="00D20B59">
      <w:pPr>
        <w:pBdr>
          <w:bottom w:val="dotted" w:sz="24" w:space="1" w:color="auto"/>
        </w:pBdr>
        <w:rPr>
          <w:lang w:val="en-US"/>
        </w:rPr>
      </w:pPr>
      <w:r w:rsidRPr="00D20B59">
        <w:rPr>
          <w:lang w:val="en-US"/>
        </w:rPr>
        <w:t xml:space="preserve">overall, while existing stock data interfaces offer various levels of analysis and accessibility, they generally lack seamless integration of machine learning models tailored to individual investor profiles. our robo-advisor aims to address this gap by providing a user-friendly interface that combines real-time financial data with predictive analytics, ensuring that investors receive personalized investment recommendations based on their financial goals and risk tolerance. the key advantage of our system is its ease of use, making investment accessible to everyone. users do not need prior </w:t>
      </w:r>
      <w:r w:rsidRPr="00D20B59">
        <w:rPr>
          <w:lang w:val="en-US"/>
        </w:rPr>
        <w:lastRenderedPageBreak/>
        <w:t>financial knowledge, as the system generates tailored portfolio recommendations based on a simple questionnaire covering personal financial goals and risk tolerance. this eliminates the need for extensive economic expertise and allows any investor, regardless of experience level, to make informed decisions effortlessly.</w:t>
      </w:r>
    </w:p>
    <w:p w14:paraId="5197B710" w14:textId="0CBE81A3" w:rsidR="0045736D" w:rsidRDefault="009C7FB5" w:rsidP="00D577E1">
      <w:pPr>
        <w:pStyle w:val="Heading1"/>
        <w:rPr>
          <w:lang w:val="en-US"/>
        </w:rPr>
      </w:pPr>
      <w:r w:rsidRPr="009C7FB5">
        <w:drawing>
          <wp:anchor distT="0" distB="0" distL="114300" distR="114300" simplePos="0" relativeHeight="251659264" behindDoc="1" locked="0" layoutInCell="1" allowOverlap="1" wp14:anchorId="762ED062" wp14:editId="5E8DB3FB">
            <wp:simplePos x="0" y="0"/>
            <wp:positionH relativeFrom="column">
              <wp:posOffset>0</wp:posOffset>
            </wp:positionH>
            <wp:positionV relativeFrom="paragraph">
              <wp:posOffset>158750</wp:posOffset>
            </wp:positionV>
            <wp:extent cx="1328420" cy="1337945"/>
            <wp:effectExtent l="0" t="0" r="5080" b="0"/>
            <wp:wrapTight wrapText="bothSides">
              <wp:wrapPolygon edited="0">
                <wp:start x="1859" y="0"/>
                <wp:lineTo x="0" y="1230"/>
                <wp:lineTo x="0" y="19991"/>
                <wp:lineTo x="1549" y="21221"/>
                <wp:lineTo x="1859" y="21221"/>
                <wp:lineTo x="19514" y="21221"/>
                <wp:lineTo x="19824" y="21221"/>
                <wp:lineTo x="21373" y="19991"/>
                <wp:lineTo x="21373" y="1230"/>
                <wp:lineTo x="19514" y="0"/>
                <wp:lineTo x="1859" y="0"/>
              </wp:wrapPolygon>
            </wp:wrapTight>
            <wp:docPr id="1248955869" name="Picture 1" descr="Yahoo Finance | Yahoo Mobile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hoo Finance | Yahoo Mobile 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8420" cy="1337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7AECB" w14:textId="2497D668" w:rsidR="0045736D" w:rsidRDefault="0045736D" w:rsidP="00D577E1">
      <w:pPr>
        <w:pStyle w:val="Heading1"/>
        <w:rPr>
          <w:lang w:val="en-US"/>
        </w:rPr>
      </w:pPr>
    </w:p>
    <w:p w14:paraId="57D5140D" w14:textId="2510FEA5" w:rsidR="0045736D" w:rsidRDefault="00EE01B5" w:rsidP="004B3698">
      <w:pPr>
        <w:pStyle w:val="Heading1"/>
        <w:rPr>
          <w:lang w:val="en-US"/>
        </w:rPr>
      </w:pPr>
      <w:r>
        <w:rPr>
          <w:noProof/>
          <w:lang w:val="en-US"/>
        </w:rPr>
        <w:drawing>
          <wp:anchor distT="0" distB="0" distL="114300" distR="114300" simplePos="0" relativeHeight="251665408" behindDoc="0" locked="0" layoutInCell="1" allowOverlap="1" wp14:anchorId="5E62F0CD" wp14:editId="79D19A06">
            <wp:simplePos x="0" y="0"/>
            <wp:positionH relativeFrom="column">
              <wp:posOffset>4056042</wp:posOffset>
            </wp:positionH>
            <wp:positionV relativeFrom="paragraph">
              <wp:posOffset>370971</wp:posOffset>
            </wp:positionV>
            <wp:extent cx="1637013" cy="2070339"/>
            <wp:effectExtent l="0" t="0" r="1905" b="6350"/>
            <wp:wrapNone/>
            <wp:docPr id="706426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04" t="4286" r="17730" b="12667"/>
                    <a:stretch/>
                  </pic:blipFill>
                  <pic:spPr bwMode="auto">
                    <a:xfrm>
                      <a:off x="0" y="0"/>
                      <a:ext cx="1639881" cy="20739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698">
        <w:rPr>
          <w:noProof/>
        </w:rPr>
        <w:drawing>
          <wp:anchor distT="0" distB="0" distL="114300" distR="114300" simplePos="0" relativeHeight="251662336" behindDoc="1" locked="0" layoutInCell="1" allowOverlap="1" wp14:anchorId="58234055" wp14:editId="09B68A50">
            <wp:simplePos x="0" y="0"/>
            <wp:positionH relativeFrom="column">
              <wp:posOffset>1955165</wp:posOffset>
            </wp:positionH>
            <wp:positionV relativeFrom="paragraph">
              <wp:posOffset>463550</wp:posOffset>
            </wp:positionV>
            <wp:extent cx="1906270" cy="1906270"/>
            <wp:effectExtent l="304800" t="304800" r="246380" b="303530"/>
            <wp:wrapTight wrapText="bothSides">
              <wp:wrapPolygon edited="0">
                <wp:start x="21532" y="-482"/>
                <wp:lineTo x="20749" y="-1792"/>
                <wp:lineTo x="17563" y="-460"/>
                <wp:lineTo x="16980" y="-1854"/>
                <wp:lineTo x="13794" y="-521"/>
                <wp:lineTo x="13294" y="-1716"/>
                <wp:lineTo x="10108" y="-383"/>
                <wp:lineTo x="9525" y="-1777"/>
                <wp:lineTo x="6339" y="-444"/>
                <wp:lineTo x="5756" y="-1838"/>
                <wp:lineTo x="1722" y="-853"/>
                <wp:lineTo x="-34" y="2221"/>
                <wp:lineTo x="-308" y="20586"/>
                <wp:lineTo x="192" y="21780"/>
                <wp:lineTo x="19353" y="21721"/>
                <wp:lineTo x="21674" y="18879"/>
                <wp:lineTo x="23665" y="18046"/>
                <wp:lineTo x="23643" y="14077"/>
                <wp:lineTo x="21978" y="10095"/>
                <wp:lineTo x="25164" y="8762"/>
                <wp:lineTo x="21948" y="514"/>
                <wp:lineTo x="21532" y="-482"/>
              </wp:wrapPolygon>
            </wp:wrapTight>
            <wp:docPr id="192907151" name="Picture 5" descr="Golden Arrow PNG Images &amp; PSDs for Download | Pixel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lden Arrow PNG Images &amp; PSDs for Download | PixelSqu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7561850">
                      <a:off x="0" y="0"/>
                      <a:ext cx="1906270" cy="1906270"/>
                    </a:xfrm>
                    <a:prstGeom prst="rect">
                      <a:avLst/>
                    </a:prstGeom>
                    <a:noFill/>
                    <a:ln>
                      <a:noFill/>
                    </a:ln>
                  </pic:spPr>
                </pic:pic>
              </a:graphicData>
            </a:graphic>
          </wp:anchor>
        </w:drawing>
      </w:r>
      <w:r w:rsidR="009C7FB5">
        <w:rPr>
          <w:noProof/>
        </w:rPr>
        <w:drawing>
          <wp:anchor distT="0" distB="0" distL="114300" distR="114300" simplePos="0" relativeHeight="251661312" behindDoc="1" locked="0" layoutInCell="1" allowOverlap="1" wp14:anchorId="63D033E6" wp14:editId="324C3786">
            <wp:simplePos x="0" y="0"/>
            <wp:positionH relativeFrom="column">
              <wp:posOffset>-431</wp:posOffset>
            </wp:positionH>
            <wp:positionV relativeFrom="paragraph">
              <wp:posOffset>534670</wp:posOffset>
            </wp:positionV>
            <wp:extent cx="1259205" cy="1216025"/>
            <wp:effectExtent l="0" t="0" r="0" b="3175"/>
            <wp:wrapTight wrapText="bothSides">
              <wp:wrapPolygon edited="0">
                <wp:start x="0" y="0"/>
                <wp:lineTo x="0" y="21318"/>
                <wp:lineTo x="21241" y="21318"/>
                <wp:lineTo x="21241" y="0"/>
                <wp:lineTo x="0" y="0"/>
              </wp:wrapPolygon>
            </wp:wrapTight>
            <wp:docPr id="9" name="Picture 3" descr="Google Finance - Stock Market Pr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Finance - Stock Market Prices ..."/>
                    <pic:cNvPicPr>
                      <a:picLocks noChangeAspect="1" noChangeArrowheads="1"/>
                    </pic:cNvPicPr>
                  </pic:nvPicPr>
                  <pic:blipFill rotWithShape="1">
                    <a:blip r:embed="rId8">
                      <a:extLst>
                        <a:ext uri="{28A0092B-C50C-407E-A947-70E740481C1C}">
                          <a14:useLocalDpi xmlns:a14="http://schemas.microsoft.com/office/drawing/2010/main" val="0"/>
                        </a:ext>
                      </a:extLst>
                    </a:blip>
                    <a:srcRect l="19835" t="22368" r="18538" b="18127"/>
                    <a:stretch/>
                  </pic:blipFill>
                  <pic:spPr bwMode="auto">
                    <a:xfrm>
                      <a:off x="0" y="0"/>
                      <a:ext cx="1259205" cy="1216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110AE" w14:textId="6EB15B85" w:rsidR="0045736D" w:rsidRDefault="0045736D" w:rsidP="00D577E1">
      <w:pPr>
        <w:pStyle w:val="Heading1"/>
        <w:rPr>
          <w:lang w:val="en-US"/>
        </w:rPr>
      </w:pPr>
    </w:p>
    <w:p w14:paraId="3F31E6BA" w14:textId="73C5579E" w:rsidR="0045736D" w:rsidRDefault="0045736D" w:rsidP="00D577E1">
      <w:pPr>
        <w:pStyle w:val="Heading1"/>
        <w:rPr>
          <w:lang w:val="en-US"/>
        </w:rPr>
      </w:pPr>
    </w:p>
    <w:p w14:paraId="1298C17C" w14:textId="4D423ABB" w:rsidR="0045736D" w:rsidRDefault="004B3698" w:rsidP="00D577E1">
      <w:pPr>
        <w:pStyle w:val="Heading1"/>
        <w:rPr>
          <w:lang w:val="en-US"/>
        </w:rPr>
      </w:pPr>
      <w:r>
        <w:rPr>
          <w:noProof/>
        </w:rPr>
        <w:drawing>
          <wp:anchor distT="0" distB="0" distL="114300" distR="114300" simplePos="0" relativeHeight="251664384" behindDoc="1" locked="0" layoutInCell="1" allowOverlap="1" wp14:anchorId="2B685B51" wp14:editId="591631E5">
            <wp:simplePos x="0" y="0"/>
            <wp:positionH relativeFrom="column">
              <wp:posOffset>-276860</wp:posOffset>
            </wp:positionH>
            <wp:positionV relativeFrom="paragraph">
              <wp:posOffset>237490</wp:posOffset>
            </wp:positionV>
            <wp:extent cx="2001520" cy="1405890"/>
            <wp:effectExtent l="0" t="0" r="0" b="3810"/>
            <wp:wrapTight wrapText="bothSides">
              <wp:wrapPolygon edited="0">
                <wp:start x="0" y="0"/>
                <wp:lineTo x="0" y="21366"/>
                <wp:lineTo x="21381" y="21366"/>
                <wp:lineTo x="21381" y="0"/>
                <wp:lineTo x="0" y="0"/>
              </wp:wrapPolygon>
            </wp:wrapTight>
            <wp:docPr id="15" name="Picture 6" descr="Tel Aviv Stock Exchan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l Aviv Stock Exchang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520" cy="1405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E8AEF" w14:textId="15934171" w:rsidR="0045736D" w:rsidRDefault="0045736D" w:rsidP="00D577E1">
      <w:pPr>
        <w:pStyle w:val="Heading1"/>
        <w:rPr>
          <w:lang w:val="en-US"/>
        </w:rPr>
      </w:pPr>
    </w:p>
    <w:p w14:paraId="5DDEFAC2" w14:textId="470953C1" w:rsidR="0045736D" w:rsidRDefault="0045736D" w:rsidP="00D577E1">
      <w:pPr>
        <w:pStyle w:val="Heading1"/>
        <w:rPr>
          <w:lang w:val="en-US"/>
        </w:rPr>
      </w:pPr>
    </w:p>
    <w:p w14:paraId="0B02DAF9" w14:textId="080F8B65" w:rsidR="0045736D" w:rsidRDefault="0045736D" w:rsidP="00D577E1">
      <w:pPr>
        <w:pStyle w:val="Heading1"/>
        <w:rPr>
          <w:lang w:val="en-US"/>
        </w:rPr>
      </w:pPr>
    </w:p>
    <w:p w14:paraId="4E4D8B62" w14:textId="77777777" w:rsidR="0045736D" w:rsidRDefault="0045736D" w:rsidP="00D577E1">
      <w:pPr>
        <w:pStyle w:val="Heading1"/>
        <w:rPr>
          <w:lang w:val="en-US"/>
        </w:rPr>
      </w:pPr>
    </w:p>
    <w:p w14:paraId="7D11E4E5" w14:textId="77777777" w:rsidR="0045736D" w:rsidRDefault="0045736D" w:rsidP="00D577E1">
      <w:pPr>
        <w:pStyle w:val="Heading1"/>
        <w:rPr>
          <w:lang w:val="en-US"/>
        </w:rPr>
      </w:pPr>
    </w:p>
    <w:p w14:paraId="07087621" w14:textId="77777777" w:rsidR="0045736D" w:rsidRDefault="0045736D" w:rsidP="00D577E1">
      <w:pPr>
        <w:pStyle w:val="Heading1"/>
        <w:rPr>
          <w:lang w:val="en-US"/>
        </w:rPr>
      </w:pPr>
    </w:p>
    <w:p w14:paraId="6D834BD9" w14:textId="77777777" w:rsidR="0045736D" w:rsidRPr="0045736D" w:rsidRDefault="0045736D" w:rsidP="0045736D">
      <w:pPr>
        <w:rPr>
          <w:lang w:val="en-US"/>
        </w:rPr>
      </w:pPr>
    </w:p>
    <w:p w14:paraId="7F4F01C5" w14:textId="7B020FBB" w:rsidR="00D20B59" w:rsidRPr="00974CF6" w:rsidRDefault="00BB5B96" w:rsidP="0045736D">
      <w:pPr>
        <w:pStyle w:val="Heading1"/>
        <w:rPr>
          <w:b/>
          <w:bCs/>
          <w:color w:val="auto"/>
          <w:kern w:val="0"/>
          <w:sz w:val="44"/>
          <w:szCs w:val="44"/>
          <w:lang w:val="en-US" w:bidi="ar-SA"/>
          <w14:glow w14:rad="63500">
            <w14:srgbClr w14:val="FFC000">
              <w14:alpha w14:val="60000"/>
            </w14:srgbClr>
          </w14:glow>
          <w14:ligatures w14:val="none"/>
        </w:rPr>
      </w:pPr>
      <w:bookmarkStart w:id="8" w:name="_Toc188637220"/>
      <w:r>
        <w:rPr>
          <w:b/>
          <w:bCs/>
          <w:color w:val="auto"/>
          <w:kern w:val="0"/>
          <w:sz w:val="44"/>
          <w:szCs w:val="44"/>
          <w:lang w:val="en-US" w:bidi="ar-SA"/>
          <w14:glow w14:rad="63500">
            <w14:srgbClr w14:val="FFC000">
              <w14:alpha w14:val="60000"/>
            </w14:srgbClr>
          </w14:glow>
          <w14:ligatures w14:val="none"/>
        </w:rPr>
        <w:lastRenderedPageBreak/>
        <w:t>T</w:t>
      </w:r>
      <w:r w:rsidR="00D20B59" w:rsidRPr="00974CF6">
        <w:rPr>
          <w:b/>
          <w:bCs/>
          <w:color w:val="auto"/>
          <w:kern w:val="0"/>
          <w:sz w:val="44"/>
          <w:szCs w:val="44"/>
          <w:lang w:val="en-US" w:bidi="ar-SA"/>
          <w14:glow w14:rad="63500">
            <w14:srgbClr w14:val="FFC000">
              <w14:alpha w14:val="60000"/>
            </w14:srgbClr>
          </w14:glow>
          <w14:ligatures w14:val="none"/>
        </w:rPr>
        <w:t xml:space="preserve">echnology </w:t>
      </w:r>
      <w:r>
        <w:rPr>
          <w:b/>
          <w:bCs/>
          <w:color w:val="auto"/>
          <w:kern w:val="0"/>
          <w:sz w:val="44"/>
          <w:szCs w:val="44"/>
          <w:lang w:val="en-US" w:bidi="ar-SA"/>
          <w14:glow w14:rad="63500">
            <w14:srgbClr w14:val="FFC000">
              <w14:alpha w14:val="60000"/>
            </w14:srgbClr>
          </w14:glow>
          <w14:ligatures w14:val="none"/>
        </w:rPr>
        <w:t>A</w:t>
      </w:r>
      <w:r w:rsidR="00D20B59" w:rsidRPr="00974CF6">
        <w:rPr>
          <w:b/>
          <w:bCs/>
          <w:color w:val="auto"/>
          <w:kern w:val="0"/>
          <w:sz w:val="44"/>
          <w:szCs w:val="44"/>
          <w:lang w:val="en-US" w:bidi="ar-SA"/>
          <w14:glow w14:rad="63500">
            <w14:srgbClr w14:val="FFC000">
              <w14:alpha w14:val="60000"/>
            </w14:srgbClr>
          </w14:glow>
          <w14:ligatures w14:val="none"/>
        </w:rPr>
        <w:t>nalysis</w:t>
      </w:r>
      <w:bookmarkEnd w:id="8"/>
    </w:p>
    <w:p w14:paraId="531F1A4B" w14:textId="184C672A" w:rsidR="00D20B59" w:rsidRPr="00D20B59" w:rsidRDefault="00D20B59" w:rsidP="0045736D">
      <w:pPr>
        <w:rPr>
          <w:lang w:val="en-US"/>
        </w:rPr>
      </w:pPr>
      <w:r w:rsidRPr="00D20B59">
        <w:rPr>
          <w:lang w:val="en-US"/>
        </w:rPr>
        <w:t>this section explores the technological framework of the robo-advisor system, including the key software components, machine learning models, and integration mechanisms that enable the platform to provide accurate investment recommendations.</w:t>
      </w:r>
    </w:p>
    <w:p w14:paraId="261FBF6F" w14:textId="461E78F2" w:rsidR="00D20B59" w:rsidRPr="00D20B59" w:rsidRDefault="00D20B59" w:rsidP="0045736D">
      <w:pPr>
        <w:rPr>
          <w:lang w:val="en-US"/>
        </w:rPr>
      </w:pPr>
      <w:r w:rsidRPr="00D20B59">
        <w:rPr>
          <w:lang w:val="en-US"/>
        </w:rPr>
        <w:t xml:space="preserve">the backend of the system is developed using python, which offers a robust ecosystem of libraries for data processing, machine learning and financial modeling. frameworks such as pandas and </w:t>
      </w:r>
      <w:r w:rsidR="00D577E1" w:rsidRPr="00D20B59">
        <w:rPr>
          <w:lang w:val="en-US"/>
        </w:rPr>
        <w:t>NumPy</w:t>
      </w:r>
      <w:r w:rsidRPr="00D20B59">
        <w:rPr>
          <w:lang w:val="en-US"/>
        </w:rPr>
        <w:t xml:space="preserve"> are utilized for data handling and analysis, while </w:t>
      </w:r>
      <w:r w:rsidR="00D577E1">
        <w:rPr>
          <w:lang w:val="en-US"/>
        </w:rPr>
        <w:t>S</w:t>
      </w:r>
      <w:r w:rsidRPr="00D20B59">
        <w:rPr>
          <w:lang w:val="en-US"/>
        </w:rPr>
        <w:t>cikit-</w:t>
      </w:r>
      <w:r w:rsidR="00D577E1">
        <w:rPr>
          <w:lang w:val="en-US"/>
        </w:rPr>
        <w:t>L</w:t>
      </w:r>
      <w:r w:rsidRPr="00D20B59">
        <w:rPr>
          <w:lang w:val="en-US"/>
        </w:rPr>
        <w:t xml:space="preserve">earn and </w:t>
      </w:r>
      <w:r w:rsidR="00D577E1" w:rsidRPr="00D20B59">
        <w:rPr>
          <w:lang w:val="en-US"/>
        </w:rPr>
        <w:t>TensorFlow</w:t>
      </w:r>
      <w:r w:rsidRPr="00D20B59">
        <w:rPr>
          <w:lang w:val="en-US"/>
        </w:rPr>
        <w:t xml:space="preserve"> are used for implementing machine learning algorithms. flask is employed to create the API that connects the backend with the frontend, ensuring seamless communication between components.</w:t>
      </w:r>
    </w:p>
    <w:p w14:paraId="3121CDF9" w14:textId="1A12A8B8" w:rsidR="00D20B59" w:rsidRPr="00D20B59" w:rsidRDefault="00D20B59" w:rsidP="0045736D">
      <w:pPr>
        <w:rPr>
          <w:lang w:val="en-US"/>
        </w:rPr>
      </w:pPr>
      <w:r w:rsidRPr="00D20B59">
        <w:rPr>
          <w:lang w:val="en-US"/>
        </w:rPr>
        <w:t>the frontend is built using react, providing a dynamic and interactive user experience. the interface is designed to be intuitive, guiding users through the investment process with a structured questionnaire. the frontend retrieves data from the backend via API calls, displaying investment recommendations in a visually accessible manner.</w:t>
      </w:r>
    </w:p>
    <w:p w14:paraId="6503DF3C" w14:textId="58DF5549" w:rsidR="00D20B59" w:rsidRPr="00D20B59" w:rsidRDefault="00D20B59" w:rsidP="0045736D">
      <w:pPr>
        <w:rPr>
          <w:lang w:val="en-US"/>
        </w:rPr>
      </w:pPr>
      <w:r w:rsidRPr="00D20B59">
        <w:rPr>
          <w:lang w:val="en-US"/>
        </w:rPr>
        <w:t xml:space="preserve">to enhance the accuracy of portfolio recommendations, the system integrates external financial data sources. </w:t>
      </w:r>
      <w:r w:rsidR="00D577E1" w:rsidRPr="00D20B59">
        <w:rPr>
          <w:lang w:val="en-US"/>
        </w:rPr>
        <w:t>APIs</w:t>
      </w:r>
      <w:r w:rsidRPr="00D20B59">
        <w:rPr>
          <w:lang w:val="en-US"/>
        </w:rPr>
        <w:t xml:space="preserve"> from yahoo finance and the Tel-Aviv stock exchange are utilized to fetch real-time stock prices, historical performance data, and market trends. this integration ensures that investment suggestions are based on up-to-date information, improving reliability and relevance.</w:t>
      </w:r>
    </w:p>
    <w:p w14:paraId="3E775C32" w14:textId="0AD7C570" w:rsidR="00D20B59" w:rsidRPr="00D20B59" w:rsidRDefault="00D20B59" w:rsidP="0045736D">
      <w:pPr>
        <w:rPr>
          <w:lang w:val="en-US"/>
        </w:rPr>
      </w:pPr>
      <w:r w:rsidRPr="00D20B59">
        <w:rPr>
          <w:lang w:val="en-US"/>
        </w:rPr>
        <w:t>the core analytical engine employs the Markowitz model, a modern portfolio theory approach that optimizes asset allocation based on expected return and risk. additionally, machine learning algorithms refine the model by identifying patterns in historical investment data. supervised learning techniques, such as regression models and decision trees, are applied to predict potential stock performance and portfolio returns.</w:t>
      </w:r>
    </w:p>
    <w:p w14:paraId="43FEF93A" w14:textId="12D47AF6" w:rsidR="00D20B59" w:rsidRPr="00D20B59" w:rsidRDefault="00D20B59" w:rsidP="0045736D">
      <w:pPr>
        <w:rPr>
          <w:lang w:val="en-US"/>
        </w:rPr>
      </w:pPr>
      <w:r w:rsidRPr="00D20B59">
        <w:rPr>
          <w:lang w:val="en-US"/>
        </w:rPr>
        <w:t xml:space="preserve">data security is a fundamental aspect of the system's architecture. encryption protocols are implemented to protect user data, ensuring that sensitive financial information remains confidential. authentication mechanisms such as </w:t>
      </w:r>
      <w:r w:rsidR="0045736D" w:rsidRPr="00D20B59">
        <w:rPr>
          <w:lang w:val="en-US"/>
        </w:rPr>
        <w:t>Oauth</w:t>
      </w:r>
      <w:r w:rsidRPr="00D20B59">
        <w:rPr>
          <w:lang w:val="en-US"/>
        </w:rPr>
        <w:t xml:space="preserve"> are used to secure access to user accounts and prevent unauthorized data retrieval.</w:t>
      </w:r>
    </w:p>
    <w:p w14:paraId="27ABFDD0" w14:textId="77777777" w:rsidR="00D20B59" w:rsidRPr="00D20B59" w:rsidRDefault="00D20B59" w:rsidP="00D20B59">
      <w:pPr>
        <w:pBdr>
          <w:bottom w:val="dotted" w:sz="24" w:space="1" w:color="auto"/>
        </w:pBdr>
        <w:rPr>
          <w:lang w:val="en-US"/>
        </w:rPr>
      </w:pPr>
      <w:r w:rsidRPr="00D20B59">
        <w:rPr>
          <w:lang w:val="en-US"/>
        </w:rPr>
        <w:t>overall, the robo-advisor leverages a combination of financial modeling, real-time data integration, and machine learning techniques to provide accurate and personalized investment recommendations. the use of advanced technology ensures that users receive a reliable tool for making informed investment decisions without requiring deep financial expertise.</w:t>
      </w:r>
    </w:p>
    <w:p w14:paraId="307FE48D" w14:textId="29C09F7F" w:rsidR="003E2C95" w:rsidRPr="00974CF6" w:rsidRDefault="00BB5B96" w:rsidP="0045736D">
      <w:pPr>
        <w:pStyle w:val="Heading1"/>
        <w:rPr>
          <w:b/>
          <w:bCs/>
          <w:color w:val="auto"/>
          <w:kern w:val="0"/>
          <w:sz w:val="44"/>
          <w:szCs w:val="44"/>
          <w:lang w:val="en-US" w:bidi="ar-SA"/>
          <w14:glow w14:rad="63500">
            <w14:srgbClr w14:val="FFC000">
              <w14:alpha w14:val="60000"/>
            </w14:srgbClr>
          </w14:glow>
          <w14:ligatures w14:val="none"/>
        </w:rPr>
      </w:pPr>
      <w:bookmarkStart w:id="9" w:name="_Toc188637221"/>
      <w:r>
        <w:rPr>
          <w:b/>
          <w:bCs/>
          <w:color w:val="auto"/>
          <w:kern w:val="0"/>
          <w:sz w:val="44"/>
          <w:szCs w:val="44"/>
          <w:lang w:val="en-US" w:bidi="ar-SA"/>
          <w14:glow w14:rad="63500">
            <w14:srgbClr w14:val="FFC000">
              <w14:alpha w14:val="60000"/>
            </w14:srgbClr>
          </w14:glow>
          <w14:ligatures w14:val="none"/>
        </w:rPr>
        <w:lastRenderedPageBreak/>
        <w:t>D</w:t>
      </w:r>
      <w:r w:rsidR="003E2C95" w:rsidRPr="00974CF6">
        <w:rPr>
          <w:b/>
          <w:bCs/>
          <w:color w:val="auto"/>
          <w:kern w:val="0"/>
          <w:sz w:val="44"/>
          <w:szCs w:val="44"/>
          <w:lang w:val="en-US" w:bidi="ar-SA"/>
          <w14:glow w14:rad="63500">
            <w14:srgbClr w14:val="FFC000">
              <w14:alpha w14:val="60000"/>
            </w14:srgbClr>
          </w14:glow>
          <w14:ligatures w14:val="none"/>
        </w:rPr>
        <w:t xml:space="preserve">ata </w:t>
      </w:r>
      <w:r>
        <w:rPr>
          <w:b/>
          <w:bCs/>
          <w:color w:val="auto"/>
          <w:kern w:val="0"/>
          <w:sz w:val="44"/>
          <w:szCs w:val="44"/>
          <w:lang w:val="en-US" w:bidi="ar-SA"/>
          <w14:glow w14:rad="63500">
            <w14:srgbClr w14:val="FFC000">
              <w14:alpha w14:val="60000"/>
            </w14:srgbClr>
          </w14:glow>
          <w14:ligatures w14:val="none"/>
        </w:rPr>
        <w:t>A</w:t>
      </w:r>
      <w:r w:rsidR="003E2C95" w:rsidRPr="00974CF6">
        <w:rPr>
          <w:b/>
          <w:bCs/>
          <w:color w:val="auto"/>
          <w:kern w:val="0"/>
          <w:sz w:val="44"/>
          <w:szCs w:val="44"/>
          <w:lang w:val="en-US" w:bidi="ar-SA"/>
          <w14:glow w14:rad="63500">
            <w14:srgbClr w14:val="FFC000">
              <w14:alpha w14:val="60000"/>
            </w14:srgbClr>
          </w14:glow>
          <w14:ligatures w14:val="none"/>
        </w:rPr>
        <w:t>nalysis</w:t>
      </w:r>
      <w:bookmarkEnd w:id="9"/>
    </w:p>
    <w:p w14:paraId="196258C9" w14:textId="08681C9F" w:rsidR="003E2C95" w:rsidRPr="003E2C95" w:rsidRDefault="003E2C95" w:rsidP="0045736D">
      <w:pPr>
        <w:rPr>
          <w:lang w:val="en-US"/>
        </w:rPr>
      </w:pPr>
      <w:r w:rsidRPr="003E2C95">
        <w:rPr>
          <w:lang w:val="en-US"/>
        </w:rPr>
        <w:t>the effectiveness of the robo-advisor depends on the quality and accuracy of the data used to generate investment recommendations. this section outlines the data sources, preprocessing methods, analytical techniques, and technological infrastructure employed to ensure reliable and insightful financial predictions.</w:t>
      </w:r>
    </w:p>
    <w:p w14:paraId="08989E53" w14:textId="1D1EBA22" w:rsidR="003E2C95" w:rsidRPr="003E2C95" w:rsidRDefault="003E2C95" w:rsidP="0045736D">
      <w:pPr>
        <w:rPr>
          <w:lang w:val="en-US"/>
        </w:rPr>
      </w:pPr>
      <w:r w:rsidRPr="003E2C95">
        <w:rPr>
          <w:lang w:val="en-US"/>
        </w:rPr>
        <w:t xml:space="preserve">the system collects financial data from multiple sources, including yahoo finance and the </w:t>
      </w:r>
      <w:r w:rsidR="00D577E1" w:rsidRPr="003E2C95">
        <w:rPr>
          <w:lang w:val="en-US"/>
        </w:rPr>
        <w:t>Tel</w:t>
      </w:r>
      <w:r w:rsidRPr="003E2C95">
        <w:rPr>
          <w:lang w:val="en-US"/>
        </w:rPr>
        <w:t xml:space="preserve"> </w:t>
      </w:r>
      <w:r w:rsidR="00D577E1" w:rsidRPr="003E2C95">
        <w:rPr>
          <w:lang w:val="en-US"/>
        </w:rPr>
        <w:t>Aviv</w:t>
      </w:r>
      <w:r w:rsidRPr="003E2C95">
        <w:rPr>
          <w:lang w:val="en-US"/>
        </w:rPr>
        <w:t xml:space="preserve"> stock exchange. these sources provide real-time stock prices, historical trading data, and market trends. additionally, financial reports and economic indicators are used to enhance the depth of analysis. the data is stored in a structured </w:t>
      </w:r>
      <w:r w:rsidR="00D577E1" w:rsidRPr="003E2C95">
        <w:rPr>
          <w:lang w:val="en-US"/>
        </w:rPr>
        <w:t>SQL</w:t>
      </w:r>
      <w:r w:rsidRPr="003E2C95">
        <w:rPr>
          <w:lang w:val="en-US"/>
        </w:rPr>
        <w:t>-based database, which ensures efficient retrieval and management.</w:t>
      </w:r>
    </w:p>
    <w:p w14:paraId="7FD2960D" w14:textId="3ED770EF" w:rsidR="003E2C95" w:rsidRPr="003E2C95" w:rsidRDefault="003E2C95" w:rsidP="0045736D">
      <w:pPr>
        <w:rPr>
          <w:lang w:val="en-US"/>
        </w:rPr>
      </w:pPr>
      <w:r w:rsidRPr="003E2C95">
        <w:rPr>
          <w:lang w:val="en-US"/>
        </w:rPr>
        <w:t xml:space="preserve">data preprocessing is a crucial step in ensuring data quality. raw financial data often contains missing values, inconsistencies, and anomalies. to address these issues, data cleaning techniques such as interpolation and outlier detection are applied. normalization is performed to ensure uniformity across different data types, allowing for accurate comparisons and analysis. pandas and </w:t>
      </w:r>
      <w:r w:rsidR="00D577E1" w:rsidRPr="003E2C95">
        <w:rPr>
          <w:lang w:val="en-US"/>
        </w:rPr>
        <w:t>NumPy</w:t>
      </w:r>
      <w:r w:rsidRPr="003E2C95">
        <w:rPr>
          <w:lang w:val="en-US"/>
        </w:rPr>
        <w:t xml:space="preserve"> are used for data handling, while </w:t>
      </w:r>
      <w:r w:rsidR="00D577E1" w:rsidRPr="003E2C95">
        <w:rPr>
          <w:lang w:val="en-US"/>
        </w:rPr>
        <w:t>SciPy</w:t>
      </w:r>
      <w:r w:rsidRPr="003E2C95">
        <w:rPr>
          <w:lang w:val="en-US"/>
        </w:rPr>
        <w:t xml:space="preserve"> is utilized for advanced statistical operations.</w:t>
      </w:r>
    </w:p>
    <w:p w14:paraId="63AEE7BA" w14:textId="6A145EB5" w:rsidR="003E2C95" w:rsidRPr="003E2C95" w:rsidRDefault="003E2C95" w:rsidP="0045736D">
      <w:pPr>
        <w:rPr>
          <w:lang w:val="en-US"/>
        </w:rPr>
      </w:pPr>
      <w:r w:rsidRPr="003E2C95">
        <w:rPr>
          <w:lang w:val="en-US"/>
        </w:rPr>
        <w:t>once the data is prepared, statistical analysis and machine learning techniques are applied to extract meaningful insights. descriptive statistics, such as mean return and volatility, help assess the overall risk and performance of different assets. correlation analysis is used to identify relationships between stocks and market indices, which aids in diversification strategies. visualization tools such as matplotlib and seaborn are used to generate charts and trend analyses.</w:t>
      </w:r>
    </w:p>
    <w:p w14:paraId="440AECFF" w14:textId="2A823673" w:rsidR="003E2C95" w:rsidRPr="003E2C95" w:rsidRDefault="003E2C95" w:rsidP="0045736D">
      <w:pPr>
        <w:rPr>
          <w:lang w:val="en-US"/>
        </w:rPr>
      </w:pPr>
      <w:r w:rsidRPr="003E2C95">
        <w:rPr>
          <w:lang w:val="en-US"/>
        </w:rPr>
        <w:t xml:space="preserve">machine learning models are implemented to predict future stock movements and optimize portfolio allocation. regression models estimate expected returns, while classification algorithms assess market sentiment based on financial news and reports. clustering techniques group similar stocks to identify investment opportunities within specific sectors. these models are implemented using scikit-learn, </w:t>
      </w:r>
      <w:r w:rsidR="00D577E1" w:rsidRPr="003E2C95">
        <w:rPr>
          <w:lang w:val="en-US"/>
        </w:rPr>
        <w:t>TensorFlow</w:t>
      </w:r>
      <w:r w:rsidRPr="003E2C95">
        <w:rPr>
          <w:lang w:val="en-US"/>
        </w:rPr>
        <w:t xml:space="preserve">, and </w:t>
      </w:r>
      <w:proofErr w:type="spellStart"/>
      <w:r w:rsidRPr="003E2C95">
        <w:rPr>
          <w:lang w:val="en-US"/>
        </w:rPr>
        <w:t>xg</w:t>
      </w:r>
      <w:r w:rsidR="00D577E1">
        <w:rPr>
          <w:lang w:val="en-US"/>
        </w:rPr>
        <w:t>B</w:t>
      </w:r>
      <w:r w:rsidRPr="003E2C95">
        <w:rPr>
          <w:lang w:val="en-US"/>
        </w:rPr>
        <w:t>oost</w:t>
      </w:r>
      <w:proofErr w:type="spellEnd"/>
      <w:r w:rsidRPr="003E2C95">
        <w:rPr>
          <w:lang w:val="en-US"/>
        </w:rPr>
        <w:t xml:space="preserve"> for efficient training and inference.</w:t>
      </w:r>
    </w:p>
    <w:p w14:paraId="2017EA4C" w14:textId="606F9472" w:rsidR="003E2C95" w:rsidRDefault="003E2C95" w:rsidP="0045736D">
      <w:pPr>
        <w:rPr>
          <w:lang w:val="en-US"/>
        </w:rPr>
      </w:pPr>
      <w:r w:rsidRPr="003E2C95">
        <w:rPr>
          <w:lang w:val="en-US"/>
        </w:rPr>
        <w:t xml:space="preserve">the </w:t>
      </w:r>
      <w:r w:rsidR="00D577E1" w:rsidRPr="003E2C95">
        <w:rPr>
          <w:lang w:val="en-US"/>
        </w:rPr>
        <w:t>Markowitz</w:t>
      </w:r>
      <w:r w:rsidRPr="003E2C95">
        <w:rPr>
          <w:lang w:val="en-US"/>
        </w:rPr>
        <w:t xml:space="preserve"> model is integrated into the analysis to construct optimal portfolios based on risk-return trade-offs. by analyzing historical performance and expected future returns, the system generates personalized investment recommendations tailored to the user's financial goals and risk tolerance. </w:t>
      </w:r>
      <w:r w:rsidR="00D577E1" w:rsidRPr="003E2C95">
        <w:rPr>
          <w:lang w:val="en-US"/>
        </w:rPr>
        <w:t>Apache</w:t>
      </w:r>
      <w:r w:rsidRPr="003E2C95">
        <w:rPr>
          <w:lang w:val="en-US"/>
        </w:rPr>
        <w:t xml:space="preserve"> </w:t>
      </w:r>
      <w:r w:rsidR="00D577E1">
        <w:rPr>
          <w:lang w:val="en-US"/>
        </w:rPr>
        <w:t>S</w:t>
      </w:r>
      <w:r w:rsidRPr="003E2C95">
        <w:rPr>
          <w:lang w:val="en-US"/>
        </w:rPr>
        <w:t>park is employed for large-scale data processing when handling high-frequency trading data and large financial datasets.</w:t>
      </w:r>
    </w:p>
    <w:p w14:paraId="6B9A2769" w14:textId="77777777" w:rsidR="0045736D" w:rsidRDefault="0045736D" w:rsidP="0045736D">
      <w:pPr>
        <w:rPr>
          <w:lang w:val="en-US"/>
        </w:rPr>
      </w:pPr>
    </w:p>
    <w:p w14:paraId="1A2C8B31" w14:textId="77777777" w:rsidR="0045736D" w:rsidRPr="003E2C95" w:rsidRDefault="0045736D" w:rsidP="0045736D">
      <w:pPr>
        <w:rPr>
          <w:lang w:val="en-US"/>
        </w:rPr>
      </w:pPr>
    </w:p>
    <w:p w14:paraId="508439E7" w14:textId="5113AF0D" w:rsidR="003E2C95" w:rsidRPr="003E2C95" w:rsidRDefault="003E2C95" w:rsidP="003E2C95">
      <w:pPr>
        <w:rPr>
          <w:lang w:val="en-US"/>
        </w:rPr>
      </w:pPr>
      <w:r w:rsidRPr="003E2C95">
        <w:rPr>
          <w:lang w:val="en-US"/>
        </w:rPr>
        <w:lastRenderedPageBreak/>
        <w:t xml:space="preserve">data security measures are implemented to protect user data and ensure confidentiality. encryption protocols safeguard financial information, while access controls prevent unauthorized modifications to the dataset. authentication mechanisms such as </w:t>
      </w:r>
      <w:r w:rsidR="00974CF6" w:rsidRPr="003E2C95">
        <w:rPr>
          <w:lang w:val="en-US"/>
        </w:rPr>
        <w:t>Oauth</w:t>
      </w:r>
      <w:r w:rsidRPr="003E2C95">
        <w:rPr>
          <w:lang w:val="en-US"/>
        </w:rPr>
        <w:t xml:space="preserve"> are used to manage secure access to financial data.</w:t>
      </w:r>
    </w:p>
    <w:p w14:paraId="7BAE3A04" w14:textId="77777777" w:rsidR="003E2C95" w:rsidRPr="003E2C95" w:rsidRDefault="003E2C95" w:rsidP="003E2C95">
      <w:pPr>
        <w:rPr>
          <w:lang w:val="en-US"/>
        </w:rPr>
      </w:pPr>
    </w:p>
    <w:p w14:paraId="65F4A941" w14:textId="424C634B" w:rsidR="003E2C95" w:rsidRPr="003E2C95" w:rsidRDefault="003E2C95" w:rsidP="003E2C95">
      <w:pPr>
        <w:pBdr>
          <w:bottom w:val="dotted" w:sz="24" w:space="1" w:color="auto"/>
        </w:pBdr>
        <w:rPr>
          <w:lang w:val="en-US"/>
        </w:rPr>
      </w:pPr>
      <w:r w:rsidRPr="003E2C95">
        <w:rPr>
          <w:lang w:val="en-US"/>
        </w:rPr>
        <w:t>overall, the data analysis framework combines financial modeling, machine learning, and statistical techniques to generate reliable investment recommendations. by leveraging real-time data, predictive analytics, and a secure, scalable infrastructure, the robo-advisor provides users with informed investment strategies without requiring extensive financial expertise.</w:t>
      </w:r>
    </w:p>
    <w:p w14:paraId="1009B26D" w14:textId="1DAA1416" w:rsidR="0045736D" w:rsidRDefault="0045736D" w:rsidP="00D577E1">
      <w:pPr>
        <w:pStyle w:val="Heading1"/>
        <w:rPr>
          <w:lang w:val="en-US"/>
        </w:rPr>
      </w:pPr>
    </w:p>
    <w:p w14:paraId="50D09EE5" w14:textId="0789FA28" w:rsidR="0045736D" w:rsidRDefault="00EE01B5" w:rsidP="00D577E1">
      <w:pPr>
        <w:pStyle w:val="Heading1"/>
        <w:rPr>
          <w:lang w:val="en-US"/>
        </w:rPr>
      </w:pPr>
      <w:r w:rsidRPr="00EE01B5">
        <w:rPr>
          <w:lang w:val="en-US"/>
        </w:rPr>
        <w:drawing>
          <wp:anchor distT="0" distB="0" distL="114300" distR="114300" simplePos="0" relativeHeight="251666432" behindDoc="1" locked="0" layoutInCell="1" allowOverlap="1" wp14:anchorId="12C5051B" wp14:editId="2FEE145A">
            <wp:simplePos x="0" y="0"/>
            <wp:positionH relativeFrom="column">
              <wp:posOffset>-61008</wp:posOffset>
            </wp:positionH>
            <wp:positionV relativeFrom="paragraph">
              <wp:posOffset>437443</wp:posOffset>
            </wp:positionV>
            <wp:extent cx="5520690" cy="3586480"/>
            <wp:effectExtent l="0" t="0" r="3810" b="0"/>
            <wp:wrapNone/>
            <wp:docPr id="24626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66047" name=""/>
                    <pic:cNvPicPr/>
                  </pic:nvPicPr>
                  <pic:blipFill>
                    <a:blip r:embed="rId10">
                      <a:extLst>
                        <a:ext uri="{28A0092B-C50C-407E-A947-70E740481C1C}">
                          <a14:useLocalDpi xmlns:a14="http://schemas.microsoft.com/office/drawing/2010/main" val="0"/>
                        </a:ext>
                      </a:extLst>
                    </a:blip>
                    <a:stretch>
                      <a:fillRect/>
                    </a:stretch>
                  </pic:blipFill>
                  <pic:spPr>
                    <a:xfrm>
                      <a:off x="0" y="0"/>
                      <a:ext cx="5520690" cy="3586480"/>
                    </a:xfrm>
                    <a:prstGeom prst="rect">
                      <a:avLst/>
                    </a:prstGeom>
                  </pic:spPr>
                </pic:pic>
              </a:graphicData>
            </a:graphic>
            <wp14:sizeRelH relativeFrom="page">
              <wp14:pctWidth>0</wp14:pctWidth>
            </wp14:sizeRelH>
            <wp14:sizeRelV relativeFrom="page">
              <wp14:pctHeight>0</wp14:pctHeight>
            </wp14:sizeRelV>
          </wp:anchor>
        </w:drawing>
      </w:r>
    </w:p>
    <w:p w14:paraId="56524E16" w14:textId="14EDEBE4" w:rsidR="0045736D" w:rsidRDefault="0045736D" w:rsidP="00D577E1">
      <w:pPr>
        <w:pStyle w:val="Heading1"/>
        <w:rPr>
          <w:lang w:val="en-US"/>
        </w:rPr>
      </w:pPr>
    </w:p>
    <w:p w14:paraId="1241A61B" w14:textId="77777777" w:rsidR="0045736D" w:rsidRDefault="0045736D" w:rsidP="00D577E1">
      <w:pPr>
        <w:pStyle w:val="Heading1"/>
        <w:rPr>
          <w:lang w:val="en-US"/>
        </w:rPr>
      </w:pPr>
    </w:p>
    <w:p w14:paraId="13E57817" w14:textId="77777777" w:rsidR="0045736D" w:rsidRDefault="0045736D" w:rsidP="00D577E1">
      <w:pPr>
        <w:pStyle w:val="Heading1"/>
        <w:rPr>
          <w:lang w:val="en-US"/>
        </w:rPr>
      </w:pPr>
    </w:p>
    <w:p w14:paraId="726CC3BE" w14:textId="77777777" w:rsidR="0045736D" w:rsidRDefault="0045736D" w:rsidP="00D577E1">
      <w:pPr>
        <w:pStyle w:val="Heading1"/>
        <w:rPr>
          <w:lang w:val="en-US"/>
        </w:rPr>
      </w:pPr>
    </w:p>
    <w:p w14:paraId="1626D98E" w14:textId="77777777" w:rsidR="0045736D" w:rsidRDefault="0045736D" w:rsidP="0045736D">
      <w:pPr>
        <w:rPr>
          <w:lang w:val="en-US"/>
        </w:rPr>
      </w:pPr>
    </w:p>
    <w:p w14:paraId="7BF720A0" w14:textId="77777777" w:rsidR="0045736D" w:rsidRPr="0045736D" w:rsidRDefault="0045736D" w:rsidP="0045736D">
      <w:pPr>
        <w:rPr>
          <w:lang w:val="en-US"/>
        </w:rPr>
      </w:pPr>
    </w:p>
    <w:p w14:paraId="42758770" w14:textId="77777777" w:rsidR="0045736D" w:rsidRDefault="0045736D" w:rsidP="00D577E1">
      <w:pPr>
        <w:pStyle w:val="Heading1"/>
        <w:rPr>
          <w:lang w:val="en-US"/>
        </w:rPr>
      </w:pPr>
    </w:p>
    <w:p w14:paraId="5B0AA9D6" w14:textId="77777777" w:rsidR="0045736D" w:rsidRDefault="0045736D" w:rsidP="00D577E1">
      <w:pPr>
        <w:pStyle w:val="Heading1"/>
        <w:rPr>
          <w:lang w:val="en-US"/>
        </w:rPr>
      </w:pPr>
    </w:p>
    <w:p w14:paraId="1E01469B" w14:textId="77777777" w:rsidR="0045736D" w:rsidRDefault="0045736D" w:rsidP="0045736D">
      <w:pPr>
        <w:rPr>
          <w:lang w:val="en-US"/>
        </w:rPr>
      </w:pPr>
    </w:p>
    <w:p w14:paraId="0AEAE7F5" w14:textId="77777777" w:rsidR="0045736D" w:rsidRPr="0045736D" w:rsidRDefault="0045736D" w:rsidP="0045736D">
      <w:pPr>
        <w:rPr>
          <w:lang w:val="en-US"/>
        </w:rPr>
      </w:pPr>
    </w:p>
    <w:p w14:paraId="65B2E52F" w14:textId="69C58FD1" w:rsidR="00FD44EF" w:rsidRPr="00974CF6" w:rsidRDefault="00BB5B96" w:rsidP="0045736D">
      <w:pPr>
        <w:pStyle w:val="Heading1"/>
        <w:rPr>
          <w:b/>
          <w:bCs/>
          <w:color w:val="auto"/>
          <w:kern w:val="0"/>
          <w:sz w:val="44"/>
          <w:szCs w:val="44"/>
          <w:lang w:val="en-US" w:bidi="ar-SA"/>
          <w14:glow w14:rad="63500">
            <w14:srgbClr w14:val="FFC000">
              <w14:alpha w14:val="60000"/>
            </w14:srgbClr>
          </w14:glow>
          <w14:ligatures w14:val="none"/>
        </w:rPr>
      </w:pPr>
      <w:bookmarkStart w:id="10" w:name="_Toc188637222"/>
      <w:r>
        <w:rPr>
          <w:b/>
          <w:bCs/>
          <w:color w:val="auto"/>
          <w:kern w:val="0"/>
          <w:sz w:val="44"/>
          <w:szCs w:val="44"/>
          <w:lang w:val="en-US" w:bidi="ar-SA"/>
          <w14:glow w14:rad="63500">
            <w14:srgbClr w14:val="FFC000">
              <w14:alpha w14:val="60000"/>
            </w14:srgbClr>
          </w14:glow>
          <w14:ligatures w14:val="none"/>
        </w:rPr>
        <w:lastRenderedPageBreak/>
        <w:t>S</w:t>
      </w:r>
      <w:r w:rsidR="00FD44EF" w:rsidRPr="00974CF6">
        <w:rPr>
          <w:b/>
          <w:bCs/>
          <w:color w:val="auto"/>
          <w:kern w:val="0"/>
          <w:sz w:val="44"/>
          <w:szCs w:val="44"/>
          <w:lang w:val="en-US" w:bidi="ar-SA"/>
          <w14:glow w14:rad="63500">
            <w14:srgbClr w14:val="FFC000">
              <w14:alpha w14:val="60000"/>
            </w14:srgbClr>
          </w14:glow>
          <w14:ligatures w14:val="none"/>
        </w:rPr>
        <w:t xml:space="preserve">ystem </w:t>
      </w:r>
      <w:r>
        <w:rPr>
          <w:b/>
          <w:bCs/>
          <w:color w:val="auto"/>
          <w:kern w:val="0"/>
          <w:sz w:val="44"/>
          <w:szCs w:val="44"/>
          <w:lang w:val="en-US" w:bidi="ar-SA"/>
          <w14:glow w14:rad="63500">
            <w14:srgbClr w14:val="FFC000">
              <w14:alpha w14:val="60000"/>
            </w14:srgbClr>
          </w14:glow>
          <w14:ligatures w14:val="none"/>
        </w:rPr>
        <w:t>A</w:t>
      </w:r>
      <w:r w:rsidR="00FD44EF" w:rsidRPr="00974CF6">
        <w:rPr>
          <w:b/>
          <w:bCs/>
          <w:color w:val="auto"/>
          <w:kern w:val="0"/>
          <w:sz w:val="44"/>
          <w:szCs w:val="44"/>
          <w:lang w:val="en-US" w:bidi="ar-SA"/>
          <w14:glow w14:rad="63500">
            <w14:srgbClr w14:val="FFC000">
              <w14:alpha w14:val="60000"/>
            </w14:srgbClr>
          </w14:glow>
          <w14:ligatures w14:val="none"/>
        </w:rPr>
        <w:t>rchitecture</w:t>
      </w:r>
      <w:bookmarkEnd w:id="10"/>
    </w:p>
    <w:p w14:paraId="325A4389" w14:textId="280015EC" w:rsidR="00FD44EF" w:rsidRPr="00FD44EF" w:rsidRDefault="00FD44EF" w:rsidP="0045736D">
      <w:pPr>
        <w:rPr>
          <w:lang w:val="en-US"/>
        </w:rPr>
      </w:pPr>
      <w:r w:rsidRPr="00FD44EF">
        <w:rPr>
          <w:lang w:val="en-US"/>
        </w:rPr>
        <w:t>the robo-advisor system architecture is designed to integrate various technological components to ensure efficiency, scalability, and security. this section outlines the key architectural elements and their interactions to deliver real-time investment recommendations.</w:t>
      </w:r>
    </w:p>
    <w:p w14:paraId="1250DDBF" w14:textId="402AC711" w:rsidR="00FD44EF" w:rsidRPr="00FD44EF" w:rsidRDefault="00FD44EF" w:rsidP="0045736D">
      <w:pPr>
        <w:rPr>
          <w:lang w:val="en-US"/>
        </w:rPr>
      </w:pPr>
      <w:r w:rsidRPr="00FD44EF">
        <w:rPr>
          <w:lang w:val="en-US"/>
        </w:rPr>
        <w:t xml:space="preserve">the system follows a three-tier architecture, consisting of the frontend, backend, and database layers. the frontend is built using react, providing a responsive and user-friendly interface where users can input their financial preferences and receive investment recommendations. it communicates with the backend via restful </w:t>
      </w:r>
      <w:r w:rsidR="0045736D" w:rsidRPr="00FD44EF">
        <w:rPr>
          <w:lang w:val="en-US"/>
        </w:rPr>
        <w:t>API</w:t>
      </w:r>
      <w:r w:rsidRPr="00FD44EF">
        <w:rPr>
          <w:lang w:val="en-US"/>
        </w:rPr>
        <w:t xml:space="preserve"> calls.</w:t>
      </w:r>
    </w:p>
    <w:p w14:paraId="1398B83C" w14:textId="4EA701A1" w:rsidR="00FD44EF" w:rsidRPr="00FD44EF" w:rsidRDefault="00FD44EF" w:rsidP="0045736D">
      <w:pPr>
        <w:rPr>
          <w:lang w:val="en-US"/>
        </w:rPr>
      </w:pPr>
      <w:r w:rsidRPr="00FD44EF">
        <w:rPr>
          <w:lang w:val="en-US"/>
        </w:rPr>
        <w:t xml:space="preserve">the backend, developed in python using flask, serves as the core processing engine. it handles data requests, processes financial data, and applies machine learning models to generate investment recommendations. the backend also integrates with external financial data providers such as yahoo finance and the </w:t>
      </w:r>
      <w:r w:rsidR="0045736D" w:rsidRPr="00FD44EF">
        <w:rPr>
          <w:lang w:val="en-US"/>
        </w:rPr>
        <w:t>Tel</w:t>
      </w:r>
      <w:r w:rsidRPr="00FD44EF">
        <w:rPr>
          <w:lang w:val="en-US"/>
        </w:rPr>
        <w:t xml:space="preserve"> </w:t>
      </w:r>
      <w:r w:rsidR="0045736D" w:rsidRPr="00FD44EF">
        <w:rPr>
          <w:lang w:val="en-US"/>
        </w:rPr>
        <w:t>Aviv</w:t>
      </w:r>
      <w:r w:rsidRPr="00FD44EF">
        <w:rPr>
          <w:lang w:val="en-US"/>
        </w:rPr>
        <w:t xml:space="preserve"> stock exchange to fetch real-time stock prices and historical market trends.</w:t>
      </w:r>
    </w:p>
    <w:p w14:paraId="174F3977" w14:textId="6C0B4AD0" w:rsidR="00FD44EF" w:rsidRPr="00FD44EF" w:rsidRDefault="00FD44EF" w:rsidP="0045736D">
      <w:pPr>
        <w:rPr>
          <w:lang w:val="en-US"/>
        </w:rPr>
      </w:pPr>
      <w:r w:rsidRPr="00FD44EF">
        <w:rPr>
          <w:lang w:val="en-US"/>
        </w:rPr>
        <w:t xml:space="preserve">the database layer consists of a </w:t>
      </w:r>
      <w:r w:rsidR="0045736D" w:rsidRPr="00FD44EF">
        <w:rPr>
          <w:lang w:val="en-US"/>
        </w:rPr>
        <w:t>SQL</w:t>
      </w:r>
      <w:r w:rsidRPr="00FD44EF">
        <w:rPr>
          <w:lang w:val="en-US"/>
        </w:rPr>
        <w:t>-based relational database, storing user profiles, financial data, and investment history. the database is designed to efficiently manage structured data and allow for quick retrieval and analysis. indexing and caching techniques are implemented to enhance query performance.</w:t>
      </w:r>
    </w:p>
    <w:p w14:paraId="4DE923BD" w14:textId="0841FF9B" w:rsidR="00FD44EF" w:rsidRPr="00FD44EF" w:rsidRDefault="00FD44EF" w:rsidP="0045736D">
      <w:pPr>
        <w:rPr>
          <w:lang w:val="en-US"/>
        </w:rPr>
      </w:pPr>
      <w:r w:rsidRPr="00FD44EF">
        <w:rPr>
          <w:lang w:val="en-US"/>
        </w:rPr>
        <w:t xml:space="preserve">machine learning models deployed in the backend utilize </w:t>
      </w:r>
      <w:r w:rsidR="0045736D" w:rsidRPr="00FD44EF">
        <w:rPr>
          <w:lang w:val="en-US"/>
        </w:rPr>
        <w:t>TensorFlow</w:t>
      </w:r>
      <w:r w:rsidRPr="00FD44EF">
        <w:rPr>
          <w:lang w:val="en-US"/>
        </w:rPr>
        <w:t xml:space="preserve"> and scikit-learn to process large datasets and refine investment strategies. these models analyze historical stock performance, identify trends, and optimize portfolio allocations based on risk and return trade-offs using the </w:t>
      </w:r>
      <w:r w:rsidR="00D577E1" w:rsidRPr="00FD44EF">
        <w:rPr>
          <w:lang w:val="en-US"/>
        </w:rPr>
        <w:t>Markowitz</w:t>
      </w:r>
      <w:r w:rsidRPr="00FD44EF">
        <w:rPr>
          <w:lang w:val="en-US"/>
        </w:rPr>
        <w:t xml:space="preserve"> model.</w:t>
      </w:r>
    </w:p>
    <w:p w14:paraId="7BE84988" w14:textId="66F7A277" w:rsidR="00FD44EF" w:rsidRPr="00FD44EF" w:rsidRDefault="00FD44EF" w:rsidP="0045736D">
      <w:pPr>
        <w:rPr>
          <w:lang w:val="en-US"/>
        </w:rPr>
      </w:pPr>
      <w:r w:rsidRPr="00FD44EF">
        <w:rPr>
          <w:lang w:val="en-US"/>
        </w:rPr>
        <w:t xml:space="preserve">data security is a key consideration in the architecture. encryption protocols protect sensitive user data, and authentication mechanisms such as </w:t>
      </w:r>
      <w:r w:rsidR="00D577E1">
        <w:rPr>
          <w:lang w:val="en-US"/>
        </w:rPr>
        <w:t>O</w:t>
      </w:r>
      <w:r w:rsidRPr="00FD44EF">
        <w:rPr>
          <w:lang w:val="en-US"/>
        </w:rPr>
        <w:t>auth ensure secure access. access control policies are implemented to prevent unauthorized data modifications.</w:t>
      </w:r>
    </w:p>
    <w:p w14:paraId="2A553062" w14:textId="4520A22C" w:rsidR="00FD44EF" w:rsidRPr="00FD44EF" w:rsidRDefault="00FD44EF" w:rsidP="0045736D">
      <w:pPr>
        <w:rPr>
          <w:lang w:val="en-US"/>
        </w:rPr>
      </w:pPr>
      <w:r w:rsidRPr="00FD44EF">
        <w:rPr>
          <w:lang w:val="en-US"/>
        </w:rPr>
        <w:t>to support scalability, the system is deployed on a cloud infrastructure, allowing it to handle multiple user requests simultaneously. docker is used for containerization, ensuring consistent deployment across different environments. automated monitoring tools track system performance and detect anomalies to maintain reliability.</w:t>
      </w:r>
    </w:p>
    <w:p w14:paraId="212DF3AC" w14:textId="77777777" w:rsidR="00FD44EF" w:rsidRPr="00FD44EF" w:rsidRDefault="00FD44EF" w:rsidP="00FD44EF">
      <w:pPr>
        <w:pBdr>
          <w:bottom w:val="dotted" w:sz="24" w:space="1" w:color="auto"/>
        </w:pBdr>
        <w:rPr>
          <w:lang w:val="en-US"/>
        </w:rPr>
      </w:pPr>
      <w:r w:rsidRPr="00FD44EF">
        <w:rPr>
          <w:lang w:val="en-US"/>
        </w:rPr>
        <w:t>this architecture enables the robo-advisor to deliver personalized investment recommendations in real-time, ensuring that users receive accurate and relevant insights without requiring deep financial expertise.</w:t>
      </w:r>
    </w:p>
    <w:p w14:paraId="3E23D536" w14:textId="33FEEB62" w:rsidR="00FD44EF" w:rsidRPr="00974CF6" w:rsidRDefault="00BB5B96" w:rsidP="0045736D">
      <w:pPr>
        <w:pStyle w:val="Heading1"/>
        <w:rPr>
          <w:b/>
          <w:bCs/>
          <w:color w:val="auto"/>
          <w:kern w:val="0"/>
          <w:sz w:val="44"/>
          <w:szCs w:val="44"/>
          <w:lang w:val="en-US" w:bidi="ar-SA"/>
          <w14:glow w14:rad="63500">
            <w14:srgbClr w14:val="FFC000">
              <w14:alpha w14:val="60000"/>
            </w14:srgbClr>
          </w14:glow>
          <w14:ligatures w14:val="none"/>
        </w:rPr>
      </w:pPr>
      <w:bookmarkStart w:id="11" w:name="_Toc188637223"/>
      <w:r>
        <w:rPr>
          <w:b/>
          <w:bCs/>
          <w:color w:val="auto"/>
          <w:kern w:val="0"/>
          <w:sz w:val="44"/>
          <w:szCs w:val="44"/>
          <w:lang w:val="en-US" w:bidi="ar-SA"/>
          <w14:glow w14:rad="63500">
            <w14:srgbClr w14:val="FFC000">
              <w14:alpha w14:val="60000"/>
            </w14:srgbClr>
          </w14:glow>
          <w14:ligatures w14:val="none"/>
        </w:rPr>
        <w:lastRenderedPageBreak/>
        <w:t>W</w:t>
      </w:r>
      <w:r w:rsidR="00FD44EF" w:rsidRPr="00974CF6">
        <w:rPr>
          <w:b/>
          <w:bCs/>
          <w:color w:val="auto"/>
          <w:kern w:val="0"/>
          <w:sz w:val="44"/>
          <w:szCs w:val="44"/>
          <w:lang w:val="en-US" w:bidi="ar-SA"/>
          <w14:glow w14:rad="63500">
            <w14:srgbClr w14:val="FFC000">
              <w14:alpha w14:val="60000"/>
            </w14:srgbClr>
          </w14:glow>
          <w14:ligatures w14:val="none"/>
        </w:rPr>
        <w:t xml:space="preserve">eb </w:t>
      </w:r>
      <w:r>
        <w:rPr>
          <w:b/>
          <w:bCs/>
          <w:color w:val="auto"/>
          <w:kern w:val="0"/>
          <w:sz w:val="44"/>
          <w:szCs w:val="44"/>
          <w:lang w:val="en-US" w:bidi="ar-SA"/>
          <w14:glow w14:rad="63500">
            <w14:srgbClr w14:val="FFC000">
              <w14:alpha w14:val="60000"/>
            </w14:srgbClr>
          </w14:glow>
          <w14:ligatures w14:val="none"/>
        </w:rPr>
        <w:t>I</w:t>
      </w:r>
      <w:r w:rsidR="00FD44EF" w:rsidRPr="00974CF6">
        <w:rPr>
          <w:b/>
          <w:bCs/>
          <w:color w:val="auto"/>
          <w:kern w:val="0"/>
          <w:sz w:val="44"/>
          <w:szCs w:val="44"/>
          <w:lang w:val="en-US" w:bidi="ar-SA"/>
          <w14:glow w14:rad="63500">
            <w14:srgbClr w14:val="FFC000">
              <w14:alpha w14:val="60000"/>
            </w14:srgbClr>
          </w14:glow>
          <w14:ligatures w14:val="none"/>
        </w:rPr>
        <w:t xml:space="preserve">nterface </w:t>
      </w:r>
      <w:r>
        <w:rPr>
          <w:b/>
          <w:bCs/>
          <w:color w:val="auto"/>
          <w:kern w:val="0"/>
          <w:sz w:val="44"/>
          <w:szCs w:val="44"/>
          <w:lang w:val="en-US" w:bidi="ar-SA"/>
          <w14:glow w14:rad="63500">
            <w14:srgbClr w14:val="FFC000">
              <w14:alpha w14:val="60000"/>
            </w14:srgbClr>
          </w14:glow>
          <w14:ligatures w14:val="none"/>
        </w:rPr>
        <w:t>A</w:t>
      </w:r>
      <w:r w:rsidR="00FD44EF" w:rsidRPr="00974CF6">
        <w:rPr>
          <w:b/>
          <w:bCs/>
          <w:color w:val="auto"/>
          <w:kern w:val="0"/>
          <w:sz w:val="44"/>
          <w:szCs w:val="44"/>
          <w:lang w:val="en-US" w:bidi="ar-SA"/>
          <w14:glow w14:rad="63500">
            <w14:srgbClr w14:val="FFC000">
              <w14:alpha w14:val="60000"/>
            </w14:srgbClr>
          </w14:glow>
          <w14:ligatures w14:val="none"/>
        </w:rPr>
        <w:t xml:space="preserve">nd </w:t>
      </w:r>
      <w:r>
        <w:rPr>
          <w:b/>
          <w:bCs/>
          <w:color w:val="auto"/>
          <w:kern w:val="0"/>
          <w:sz w:val="44"/>
          <w:szCs w:val="44"/>
          <w:lang w:val="en-US" w:bidi="ar-SA"/>
          <w14:glow w14:rad="63500">
            <w14:srgbClr w14:val="FFC000">
              <w14:alpha w14:val="60000"/>
            </w14:srgbClr>
          </w14:glow>
          <w14:ligatures w14:val="none"/>
        </w:rPr>
        <w:t>U</w:t>
      </w:r>
      <w:r w:rsidR="00FD44EF" w:rsidRPr="00974CF6">
        <w:rPr>
          <w:b/>
          <w:bCs/>
          <w:color w:val="auto"/>
          <w:kern w:val="0"/>
          <w:sz w:val="44"/>
          <w:szCs w:val="44"/>
          <w:lang w:val="en-US" w:bidi="ar-SA"/>
          <w14:glow w14:rad="63500">
            <w14:srgbClr w14:val="FFC000">
              <w14:alpha w14:val="60000"/>
            </w14:srgbClr>
          </w14:glow>
          <w14:ligatures w14:val="none"/>
        </w:rPr>
        <w:t xml:space="preserve">ser </w:t>
      </w:r>
      <w:r>
        <w:rPr>
          <w:b/>
          <w:bCs/>
          <w:color w:val="auto"/>
          <w:kern w:val="0"/>
          <w:sz w:val="44"/>
          <w:szCs w:val="44"/>
          <w:lang w:val="en-US" w:bidi="ar-SA"/>
          <w14:glow w14:rad="63500">
            <w14:srgbClr w14:val="FFC000">
              <w14:alpha w14:val="60000"/>
            </w14:srgbClr>
          </w14:glow>
          <w14:ligatures w14:val="none"/>
        </w:rPr>
        <w:t>E</w:t>
      </w:r>
      <w:r w:rsidR="00FD44EF" w:rsidRPr="00974CF6">
        <w:rPr>
          <w:b/>
          <w:bCs/>
          <w:color w:val="auto"/>
          <w:kern w:val="0"/>
          <w:sz w:val="44"/>
          <w:szCs w:val="44"/>
          <w:lang w:val="en-US" w:bidi="ar-SA"/>
          <w14:glow w14:rad="63500">
            <w14:srgbClr w14:val="FFC000">
              <w14:alpha w14:val="60000"/>
            </w14:srgbClr>
          </w14:glow>
          <w14:ligatures w14:val="none"/>
        </w:rPr>
        <w:t>xperience</w:t>
      </w:r>
      <w:bookmarkEnd w:id="11"/>
    </w:p>
    <w:p w14:paraId="37A3BB83" w14:textId="0E250762" w:rsidR="00FD44EF" w:rsidRPr="00FD44EF" w:rsidRDefault="00FD44EF" w:rsidP="0045736D">
      <w:pPr>
        <w:rPr>
          <w:lang w:val="en-US"/>
        </w:rPr>
      </w:pPr>
      <w:r w:rsidRPr="00FD44EF">
        <w:rPr>
          <w:lang w:val="en-US"/>
        </w:rPr>
        <w:t>the web interface of the robo-advisor is designed to provide an intuitive and user-friendly experience, ensuring accessibility for both novice and experienced investors. the primary goal of the interface is to guide users through the investment process seamlessly while presenting complex financial data in an understandable manner.</w:t>
      </w:r>
    </w:p>
    <w:p w14:paraId="5C981D57" w14:textId="3D98ECE1" w:rsidR="00FD44EF" w:rsidRPr="00FD44EF" w:rsidRDefault="00FD44EF" w:rsidP="0045736D">
      <w:pPr>
        <w:rPr>
          <w:lang w:val="en-US"/>
        </w:rPr>
      </w:pPr>
      <w:r w:rsidRPr="00FD44EF">
        <w:rPr>
          <w:lang w:val="en-US"/>
        </w:rPr>
        <w:t>the frontend is developed using react, leveraging modern web development techniques to create a dynamic and responsive platform. the design prioritizes simplicity, using clean layouts and clear navigation to allow users to input their financial preferences, view recommended portfolios, and track investment performance over time.</w:t>
      </w:r>
    </w:p>
    <w:p w14:paraId="71370A41" w14:textId="2EC44902" w:rsidR="00FD44EF" w:rsidRPr="00FD44EF" w:rsidRDefault="00FD44EF" w:rsidP="0045736D">
      <w:pPr>
        <w:rPr>
          <w:lang w:val="en-US"/>
        </w:rPr>
      </w:pPr>
      <w:r w:rsidRPr="00FD44EF">
        <w:rPr>
          <w:lang w:val="en-US"/>
        </w:rPr>
        <w:t>the user journey begins with an interactive questionnaire where users provide key details such as investment goals, risk tolerance, and financial constraints. based on these inputs, the system processes data and presents a personalized investment strategy. the recommendations are displayed in an easy-to-read format, featuring visual elements such as graphs and performance summaries to enhance comprehension.</w:t>
      </w:r>
    </w:p>
    <w:p w14:paraId="4B6C90D5" w14:textId="3B31A054" w:rsidR="00FD44EF" w:rsidRPr="00FD44EF" w:rsidRDefault="00FD44EF" w:rsidP="0045736D">
      <w:pPr>
        <w:rPr>
          <w:lang w:val="en-US"/>
        </w:rPr>
      </w:pPr>
      <w:r w:rsidRPr="00FD44EF">
        <w:rPr>
          <w:lang w:val="en-US"/>
        </w:rPr>
        <w:t>data visualization plays a crucial role in improving the user experience. charts and comparative analytics help users understand trends and make informed decisions. the platform integrates real-time stock market data, ensuring that recommendations remain current and relevant.</w:t>
      </w:r>
    </w:p>
    <w:p w14:paraId="6F3AAA78" w14:textId="79E07EBE" w:rsidR="00FD44EF" w:rsidRPr="00FD44EF" w:rsidRDefault="00FD44EF" w:rsidP="0045736D">
      <w:pPr>
        <w:rPr>
          <w:lang w:val="en-US"/>
        </w:rPr>
      </w:pPr>
      <w:r w:rsidRPr="00FD44EF">
        <w:rPr>
          <w:lang w:val="en-US"/>
        </w:rPr>
        <w:t>to enhance usability, the interface includes accessibility features such as adjustable font sizes, dark mode options, and tooltips that explain financial terms. mobile responsiveness is also a key consideration, allowing users to access the platform from various devices without compromising functionality.</w:t>
      </w:r>
    </w:p>
    <w:p w14:paraId="06C4C984" w14:textId="346B4320" w:rsidR="00FD44EF" w:rsidRPr="00FD44EF" w:rsidRDefault="00FD44EF" w:rsidP="0045736D">
      <w:pPr>
        <w:rPr>
          <w:lang w:val="en-US"/>
        </w:rPr>
      </w:pPr>
      <w:r w:rsidRPr="00FD44EF">
        <w:rPr>
          <w:lang w:val="en-US"/>
        </w:rPr>
        <w:t>security measures are implemented to ensure data protection, including encrypted data transmission and secure authentication mechanisms. user profiles and investment histories are securely stored, with strict access controls to prevent unauthorized modifications.</w:t>
      </w:r>
    </w:p>
    <w:p w14:paraId="3BEC0485" w14:textId="7DCDFD69" w:rsidR="0045736D" w:rsidRDefault="00FD44EF" w:rsidP="0045736D">
      <w:pPr>
        <w:pBdr>
          <w:bottom w:val="dotted" w:sz="24" w:space="1" w:color="auto"/>
        </w:pBdr>
        <w:rPr>
          <w:lang w:val="en-US"/>
        </w:rPr>
      </w:pPr>
      <w:r w:rsidRPr="00FD44EF">
        <w:rPr>
          <w:lang w:val="en-US"/>
        </w:rPr>
        <w:t>the combination of a well-structured user interface, real-time financial data integration, and strong security measures ensures that the robo-advisor platform is both reliable and user-friendly, enabling investors to make informed financial decisions with confidence.</w:t>
      </w:r>
    </w:p>
    <w:p w14:paraId="04564CD3" w14:textId="77777777" w:rsidR="0045736D" w:rsidRDefault="0045736D" w:rsidP="00D577E1">
      <w:pPr>
        <w:pStyle w:val="Heading1"/>
        <w:rPr>
          <w:lang w:val="en-US"/>
        </w:rPr>
      </w:pPr>
    </w:p>
    <w:p w14:paraId="550E43A1" w14:textId="77777777" w:rsidR="0045736D" w:rsidRPr="0045736D" w:rsidRDefault="0045736D" w:rsidP="0045736D">
      <w:pPr>
        <w:rPr>
          <w:lang w:val="en-US"/>
        </w:rPr>
      </w:pPr>
    </w:p>
    <w:p w14:paraId="22C4FC0B" w14:textId="4159DD25" w:rsidR="003B0C2D" w:rsidRPr="00974CF6" w:rsidRDefault="00BB5B96" w:rsidP="0045736D">
      <w:pPr>
        <w:pStyle w:val="Heading1"/>
        <w:rPr>
          <w:b/>
          <w:bCs/>
          <w:color w:val="auto"/>
          <w:kern w:val="0"/>
          <w:sz w:val="44"/>
          <w:szCs w:val="44"/>
          <w:lang w:val="en-US" w:bidi="ar-SA"/>
          <w14:glow w14:rad="63500">
            <w14:srgbClr w14:val="FFC000">
              <w14:alpha w14:val="60000"/>
            </w14:srgbClr>
          </w14:glow>
          <w14:ligatures w14:val="none"/>
        </w:rPr>
      </w:pPr>
      <w:bookmarkStart w:id="12" w:name="_Toc188637224"/>
      <w:r>
        <w:rPr>
          <w:b/>
          <w:bCs/>
          <w:color w:val="auto"/>
          <w:kern w:val="0"/>
          <w:sz w:val="44"/>
          <w:szCs w:val="44"/>
          <w:lang w:val="en-US" w:bidi="ar-SA"/>
          <w14:glow w14:rad="63500">
            <w14:srgbClr w14:val="FFC000">
              <w14:alpha w14:val="60000"/>
            </w14:srgbClr>
          </w14:glow>
          <w14:ligatures w14:val="none"/>
        </w:rPr>
        <w:lastRenderedPageBreak/>
        <w:t>I</w:t>
      </w:r>
      <w:r w:rsidR="003B0C2D" w:rsidRPr="00974CF6">
        <w:rPr>
          <w:b/>
          <w:bCs/>
          <w:color w:val="auto"/>
          <w:kern w:val="0"/>
          <w:sz w:val="44"/>
          <w:szCs w:val="44"/>
          <w:lang w:val="en-US" w:bidi="ar-SA"/>
          <w14:glow w14:rad="63500">
            <w14:srgbClr w14:val="FFC000">
              <w14:alpha w14:val="60000"/>
            </w14:srgbClr>
          </w14:glow>
          <w14:ligatures w14:val="none"/>
        </w:rPr>
        <w:t xml:space="preserve">mplementation </w:t>
      </w:r>
      <w:r>
        <w:rPr>
          <w:b/>
          <w:bCs/>
          <w:color w:val="auto"/>
          <w:kern w:val="0"/>
          <w:sz w:val="44"/>
          <w:szCs w:val="44"/>
          <w:lang w:val="en-US" w:bidi="ar-SA"/>
          <w14:glow w14:rad="63500">
            <w14:srgbClr w14:val="FFC000">
              <w14:alpha w14:val="60000"/>
            </w14:srgbClr>
          </w14:glow>
          <w14:ligatures w14:val="none"/>
        </w:rPr>
        <w:t>P</w:t>
      </w:r>
      <w:r w:rsidR="003B0C2D" w:rsidRPr="00974CF6">
        <w:rPr>
          <w:b/>
          <w:bCs/>
          <w:color w:val="auto"/>
          <w:kern w:val="0"/>
          <w:sz w:val="44"/>
          <w:szCs w:val="44"/>
          <w:lang w:val="en-US" w:bidi="ar-SA"/>
          <w14:glow w14:rad="63500">
            <w14:srgbClr w14:val="FFC000">
              <w14:alpha w14:val="60000"/>
            </w14:srgbClr>
          </w14:glow>
          <w14:ligatures w14:val="none"/>
        </w:rPr>
        <w:t>lan</w:t>
      </w:r>
      <w:bookmarkEnd w:id="12"/>
    </w:p>
    <w:p w14:paraId="52B67CCC" w14:textId="1DE95965" w:rsidR="003B0C2D" w:rsidRPr="003B0C2D" w:rsidRDefault="00C81683" w:rsidP="0045736D">
      <w:pPr>
        <w:rPr>
          <w:lang w:val="en-US"/>
        </w:rPr>
      </w:pPr>
      <w:r>
        <w:rPr>
          <w:lang w:val="en-US"/>
        </w:rPr>
        <w:t>T</w:t>
      </w:r>
      <w:r w:rsidR="003B0C2D" w:rsidRPr="003B0C2D">
        <w:rPr>
          <w:lang w:val="en-US"/>
        </w:rPr>
        <w:t xml:space="preserve">he implementation of the robo-advisor system is structured into several phases to ensure systematic development, testing, and deployment. </w:t>
      </w:r>
      <w:r>
        <w:rPr>
          <w:lang w:val="en-US"/>
        </w:rPr>
        <w:t>E</w:t>
      </w:r>
      <w:r w:rsidR="003B0C2D" w:rsidRPr="003B0C2D">
        <w:rPr>
          <w:lang w:val="en-US"/>
        </w:rPr>
        <w:t>ach phase focuses on a specific aspect of the project, allowing for incremental progress and iterative improvements.</w:t>
      </w:r>
    </w:p>
    <w:p w14:paraId="3DDE745A" w14:textId="1C173F07" w:rsidR="003B0C2D" w:rsidRPr="003B0C2D" w:rsidRDefault="003B0C2D" w:rsidP="0045736D">
      <w:pPr>
        <w:pStyle w:val="Subtitle"/>
        <w:rPr>
          <w:lang w:val="en-US"/>
        </w:rPr>
      </w:pPr>
      <w:r w:rsidRPr="003B0C2D">
        <w:rPr>
          <w:lang w:val="en-US"/>
        </w:rPr>
        <w:t>phase 1: research and requirement analysis</w:t>
      </w:r>
    </w:p>
    <w:p w14:paraId="1A227D29" w14:textId="7FF07F6F" w:rsidR="003B0C2D" w:rsidRPr="003B0C2D" w:rsidRDefault="00C81683" w:rsidP="003B0C2D">
      <w:pPr>
        <w:rPr>
          <w:lang w:val="en-US"/>
        </w:rPr>
      </w:pPr>
      <w:r>
        <w:rPr>
          <w:lang w:val="en-US"/>
        </w:rPr>
        <w:t>T</w:t>
      </w:r>
      <w:r w:rsidR="003B0C2D" w:rsidRPr="003B0C2D">
        <w:rPr>
          <w:lang w:val="en-US"/>
        </w:rPr>
        <w:t xml:space="preserve">his phase involves gathering requirements, analyzing market needs, and defining the project scope. </w:t>
      </w:r>
      <w:r>
        <w:rPr>
          <w:lang w:val="en-US"/>
        </w:rPr>
        <w:t>R</w:t>
      </w:r>
      <w:r w:rsidR="003B0C2D" w:rsidRPr="003B0C2D">
        <w:rPr>
          <w:lang w:val="en-US"/>
        </w:rPr>
        <w:t>esearch is conducted on investment strategies, machine learning models, and user expectations to shape the development process.</w:t>
      </w:r>
    </w:p>
    <w:p w14:paraId="382846EA" w14:textId="77777777" w:rsidR="003B0C2D" w:rsidRPr="003B0C2D" w:rsidRDefault="003B0C2D" w:rsidP="003B0C2D">
      <w:pPr>
        <w:rPr>
          <w:lang w:val="en-US"/>
        </w:rPr>
      </w:pPr>
    </w:p>
    <w:p w14:paraId="7C35619C" w14:textId="42D9A006" w:rsidR="003B0C2D" w:rsidRPr="003B0C2D" w:rsidRDefault="003B0C2D" w:rsidP="0045736D">
      <w:pPr>
        <w:pStyle w:val="Subtitle"/>
        <w:rPr>
          <w:lang w:val="en-US"/>
        </w:rPr>
      </w:pPr>
      <w:r w:rsidRPr="003B0C2D">
        <w:rPr>
          <w:lang w:val="en-US"/>
        </w:rPr>
        <w:t>phase 2: system design and architecture</w:t>
      </w:r>
    </w:p>
    <w:p w14:paraId="26EE9F60" w14:textId="7ECA2816" w:rsidR="003B0C2D" w:rsidRPr="003B0C2D" w:rsidRDefault="00C81683" w:rsidP="003B0C2D">
      <w:pPr>
        <w:rPr>
          <w:lang w:val="en-US"/>
        </w:rPr>
      </w:pPr>
      <w:r>
        <w:rPr>
          <w:lang w:val="en-US"/>
        </w:rPr>
        <w:t xml:space="preserve">In </w:t>
      </w:r>
      <w:r w:rsidR="003B0C2D" w:rsidRPr="003B0C2D">
        <w:rPr>
          <w:lang w:val="en-US"/>
        </w:rPr>
        <w:t xml:space="preserve">this phase, the overall architecture of the system is defined, including database structure, backend services, and frontend components. </w:t>
      </w:r>
      <w:r>
        <w:rPr>
          <w:lang w:val="en-US"/>
        </w:rPr>
        <w:t>A</w:t>
      </w:r>
      <w:r w:rsidR="003B0C2D" w:rsidRPr="003B0C2D">
        <w:rPr>
          <w:lang w:val="en-US"/>
        </w:rPr>
        <w:t xml:space="preserve"> detailed design document is created, outlining data flow, integrations, and security protocols.</w:t>
      </w:r>
    </w:p>
    <w:p w14:paraId="2B64E989" w14:textId="77777777" w:rsidR="003B0C2D" w:rsidRPr="003B0C2D" w:rsidRDefault="003B0C2D" w:rsidP="003B0C2D">
      <w:pPr>
        <w:rPr>
          <w:lang w:val="en-US"/>
        </w:rPr>
      </w:pPr>
    </w:p>
    <w:p w14:paraId="5960076E" w14:textId="4C61855D" w:rsidR="003B0C2D" w:rsidRPr="003B0C2D" w:rsidRDefault="003B0C2D" w:rsidP="0045736D">
      <w:pPr>
        <w:pStyle w:val="Subtitle"/>
        <w:rPr>
          <w:lang w:val="en-US"/>
        </w:rPr>
      </w:pPr>
      <w:r w:rsidRPr="003B0C2D">
        <w:rPr>
          <w:lang w:val="en-US"/>
        </w:rPr>
        <w:t>phase 3: backend development</w:t>
      </w:r>
    </w:p>
    <w:p w14:paraId="5409FEEC" w14:textId="78BBC4CC" w:rsidR="003B0C2D" w:rsidRPr="003B0C2D" w:rsidRDefault="00C81683" w:rsidP="003B0C2D">
      <w:pPr>
        <w:rPr>
          <w:lang w:val="en-US"/>
        </w:rPr>
      </w:pPr>
      <w:r>
        <w:rPr>
          <w:lang w:val="en-US"/>
        </w:rPr>
        <w:t>D</w:t>
      </w:r>
      <w:r w:rsidR="003B0C2D" w:rsidRPr="003B0C2D">
        <w:rPr>
          <w:lang w:val="en-US"/>
        </w:rPr>
        <w:t xml:space="preserve">evelopment of the backend begins, including setting up the </w:t>
      </w:r>
      <w:r w:rsidRPr="003B0C2D">
        <w:rPr>
          <w:lang w:val="en-US"/>
        </w:rPr>
        <w:t>API</w:t>
      </w:r>
      <w:r w:rsidR="003B0C2D" w:rsidRPr="003B0C2D">
        <w:rPr>
          <w:lang w:val="en-US"/>
        </w:rPr>
        <w:t xml:space="preserve"> using flask, integrating external data sources like yahoo finance, and implementing the machine learning models for portfolio recommendations. </w:t>
      </w:r>
      <w:r>
        <w:rPr>
          <w:lang w:val="en-US"/>
        </w:rPr>
        <w:t>D</w:t>
      </w:r>
      <w:r w:rsidR="003B0C2D" w:rsidRPr="003B0C2D">
        <w:rPr>
          <w:lang w:val="en-US"/>
        </w:rPr>
        <w:t>ata security measures are also incorporated.</w:t>
      </w:r>
    </w:p>
    <w:p w14:paraId="1E857628" w14:textId="77777777" w:rsidR="003B0C2D" w:rsidRPr="003B0C2D" w:rsidRDefault="003B0C2D" w:rsidP="003B0C2D">
      <w:pPr>
        <w:rPr>
          <w:lang w:val="en-US"/>
        </w:rPr>
      </w:pPr>
    </w:p>
    <w:p w14:paraId="0112AEE2" w14:textId="5679B4DA" w:rsidR="003B0C2D" w:rsidRPr="003B0C2D" w:rsidRDefault="003B0C2D" w:rsidP="0045736D">
      <w:pPr>
        <w:pStyle w:val="Subtitle"/>
        <w:rPr>
          <w:lang w:val="en-US"/>
        </w:rPr>
      </w:pPr>
      <w:r w:rsidRPr="003B0C2D">
        <w:rPr>
          <w:lang w:val="en-US"/>
        </w:rPr>
        <w:t xml:space="preserve">phase 4: frontend development </w:t>
      </w:r>
    </w:p>
    <w:p w14:paraId="44CBB91E" w14:textId="615207E1" w:rsidR="003B0C2D" w:rsidRPr="003B0C2D" w:rsidRDefault="00C81683" w:rsidP="003B0C2D">
      <w:pPr>
        <w:rPr>
          <w:lang w:val="en-US"/>
        </w:rPr>
      </w:pPr>
      <w:r>
        <w:rPr>
          <w:lang w:val="en-US"/>
        </w:rPr>
        <w:t>T</w:t>
      </w:r>
      <w:r w:rsidR="003B0C2D" w:rsidRPr="003B0C2D">
        <w:rPr>
          <w:lang w:val="en-US"/>
        </w:rPr>
        <w:t xml:space="preserve">he frontend is developed using react, ensuring a seamless user experience. </w:t>
      </w:r>
      <w:r>
        <w:rPr>
          <w:lang w:val="en-US"/>
        </w:rPr>
        <w:t>I</w:t>
      </w:r>
      <w:r w:rsidR="003B0C2D" w:rsidRPr="003B0C2D">
        <w:rPr>
          <w:lang w:val="en-US"/>
        </w:rPr>
        <w:t xml:space="preserve">nteractive components such as the questionnaire, portfolio display, and real-time stock data visualization are implemented. </w:t>
      </w:r>
      <w:r>
        <w:rPr>
          <w:lang w:val="en-US"/>
        </w:rPr>
        <w:t>R</w:t>
      </w:r>
      <w:r w:rsidR="003B0C2D" w:rsidRPr="003B0C2D">
        <w:rPr>
          <w:lang w:val="en-US"/>
        </w:rPr>
        <w:t>esponsive design and accessibility features are also added.</w:t>
      </w:r>
    </w:p>
    <w:p w14:paraId="56898366" w14:textId="77777777" w:rsidR="003B0C2D" w:rsidRPr="003B0C2D" w:rsidRDefault="003B0C2D" w:rsidP="003B0C2D">
      <w:pPr>
        <w:rPr>
          <w:lang w:val="en-US"/>
        </w:rPr>
      </w:pPr>
    </w:p>
    <w:p w14:paraId="7482BAA4" w14:textId="1B562FB1" w:rsidR="003B0C2D" w:rsidRPr="003B0C2D" w:rsidRDefault="003B0C2D" w:rsidP="0045736D">
      <w:pPr>
        <w:pStyle w:val="Subtitle"/>
        <w:rPr>
          <w:lang w:val="en-US"/>
        </w:rPr>
      </w:pPr>
      <w:r w:rsidRPr="003B0C2D">
        <w:rPr>
          <w:lang w:val="en-US"/>
        </w:rPr>
        <w:t>phase 5: testing and validation</w:t>
      </w:r>
    </w:p>
    <w:p w14:paraId="563F1692" w14:textId="3338D8DF" w:rsidR="003B0C2D" w:rsidRPr="003B0C2D" w:rsidRDefault="00C81683" w:rsidP="003B0C2D">
      <w:pPr>
        <w:rPr>
          <w:lang w:val="en-US"/>
        </w:rPr>
      </w:pPr>
      <w:r>
        <w:rPr>
          <w:lang w:val="en-US"/>
        </w:rPr>
        <w:t>T</w:t>
      </w:r>
      <w:r w:rsidR="003B0C2D" w:rsidRPr="003B0C2D">
        <w:rPr>
          <w:lang w:val="en-US"/>
        </w:rPr>
        <w:t xml:space="preserve">horough testing is conducted, including unit tests, integration tests, and user acceptance testing. </w:t>
      </w:r>
      <w:r>
        <w:rPr>
          <w:lang w:val="en-US"/>
        </w:rPr>
        <w:t>T</w:t>
      </w:r>
      <w:r w:rsidR="003B0C2D" w:rsidRPr="003B0C2D">
        <w:rPr>
          <w:lang w:val="en-US"/>
        </w:rPr>
        <w:t>he accuracy of investment recommendations is validated using historical financial data, and the system is optimized based on feedback.</w:t>
      </w:r>
    </w:p>
    <w:p w14:paraId="4D51B595" w14:textId="77777777" w:rsidR="003B0C2D" w:rsidRPr="003B0C2D" w:rsidRDefault="003B0C2D" w:rsidP="003B0C2D">
      <w:pPr>
        <w:rPr>
          <w:lang w:val="en-US"/>
        </w:rPr>
      </w:pPr>
    </w:p>
    <w:p w14:paraId="52AFE71A" w14:textId="26E4BA01" w:rsidR="003B0C2D" w:rsidRPr="003B0C2D" w:rsidRDefault="003B0C2D" w:rsidP="0045736D">
      <w:pPr>
        <w:pStyle w:val="Subtitle"/>
        <w:rPr>
          <w:lang w:val="en-US"/>
        </w:rPr>
      </w:pPr>
      <w:r w:rsidRPr="003B0C2D">
        <w:rPr>
          <w:lang w:val="en-US"/>
        </w:rPr>
        <w:lastRenderedPageBreak/>
        <w:t xml:space="preserve">phase 6: deployment and monitoring </w:t>
      </w:r>
    </w:p>
    <w:p w14:paraId="41419F58" w14:textId="61C813AA" w:rsidR="003B0C2D" w:rsidRPr="003B0C2D" w:rsidRDefault="00C81683" w:rsidP="003B0C2D">
      <w:pPr>
        <w:rPr>
          <w:lang w:val="en-US"/>
        </w:rPr>
      </w:pPr>
      <w:r>
        <w:rPr>
          <w:lang w:val="en-US"/>
        </w:rPr>
        <w:t>F</w:t>
      </w:r>
      <w:r w:rsidR="003B0C2D" w:rsidRPr="003B0C2D">
        <w:rPr>
          <w:lang w:val="en-US"/>
        </w:rPr>
        <w:t xml:space="preserve">inal deployment of the system on a cloud infrastructure, ensuring scalability and reliability. </w:t>
      </w:r>
      <w:r>
        <w:rPr>
          <w:lang w:val="en-US"/>
        </w:rPr>
        <w:t>M</w:t>
      </w:r>
      <w:r w:rsidR="003B0C2D" w:rsidRPr="003B0C2D">
        <w:rPr>
          <w:lang w:val="en-US"/>
        </w:rPr>
        <w:t xml:space="preserve">onitoring tools are implemented to track system performance, security, and user interactions. </w:t>
      </w:r>
      <w:r>
        <w:rPr>
          <w:lang w:val="en-US"/>
        </w:rPr>
        <w:t>M</w:t>
      </w:r>
      <w:r w:rsidR="003B0C2D" w:rsidRPr="003B0C2D">
        <w:rPr>
          <w:lang w:val="en-US"/>
        </w:rPr>
        <w:t>aintenance protocols are established for future updates.</w:t>
      </w:r>
    </w:p>
    <w:p w14:paraId="0D8AD714" w14:textId="77777777" w:rsidR="003B0C2D" w:rsidRPr="003B0C2D" w:rsidRDefault="003B0C2D" w:rsidP="003B0C2D">
      <w:pPr>
        <w:rPr>
          <w:lang w:val="en-US"/>
        </w:rPr>
      </w:pPr>
    </w:p>
    <w:p w14:paraId="533D5D35" w14:textId="742DA10D" w:rsidR="00C81683" w:rsidRPr="003B0C2D" w:rsidRDefault="003B0C2D" w:rsidP="00C81683">
      <w:pPr>
        <w:pBdr>
          <w:bottom w:val="dotted" w:sz="24" w:space="1" w:color="auto"/>
        </w:pBdr>
        <w:rPr>
          <w:lang w:val="en-US"/>
        </w:rPr>
      </w:pPr>
      <w:r w:rsidRPr="003B0C2D">
        <w:rPr>
          <w:lang w:val="en-US"/>
        </w:rPr>
        <w:t>the implementation plan ensures a structured approach, balancing development speed with quality assurance. each phase is designed to build upon the previous one, leading to a robust and efficient robo-advisor system that meets user needs.</w:t>
      </w:r>
    </w:p>
    <w:p w14:paraId="2F711AE1" w14:textId="32615376" w:rsidR="00C81683" w:rsidRPr="00EE01B5" w:rsidRDefault="00EE01B5" w:rsidP="0045736D">
      <w:pPr>
        <w:pStyle w:val="Heading1"/>
        <w:rPr>
          <w:b/>
          <w:bCs/>
          <w:color w:val="auto"/>
          <w:kern w:val="0"/>
          <w:sz w:val="44"/>
          <w:szCs w:val="44"/>
          <w:lang w:val="en-US" w:bidi="ar-SA"/>
          <w14:glow w14:rad="63500">
            <w14:srgbClr w14:val="FFC000">
              <w14:alpha w14:val="60000"/>
            </w14:srgbClr>
          </w14:glow>
          <w14:ligatures w14:val="none"/>
        </w:rPr>
      </w:pPr>
      <w:r w:rsidRPr="00EE01B5">
        <w:rPr>
          <w:b/>
          <w:bCs/>
          <w:color w:val="auto"/>
          <w:kern w:val="0"/>
          <w:sz w:val="44"/>
          <w:szCs w:val="44"/>
          <w:lang w:val="en-US" w:bidi="ar-SA"/>
          <w14:glow w14:rad="63500">
            <w14:srgbClr w14:val="FFC000">
              <w14:alpha w14:val="60000"/>
            </w14:srgbClr>
          </w14:glow>
          <w14:ligatures w14:val="none"/>
        </w:rPr>
        <w:t xml:space="preserve">First View </w:t>
      </w:r>
      <w:r w:rsidR="00A25AAE">
        <w:rPr>
          <w:b/>
          <w:bCs/>
          <w:color w:val="auto"/>
          <w:kern w:val="0"/>
          <w:sz w:val="44"/>
          <w:szCs w:val="44"/>
          <w:lang w:val="en-US" w:bidi="ar-SA"/>
          <w14:glow w14:rad="63500">
            <w14:srgbClr w14:val="FFC000">
              <w14:alpha w14:val="60000"/>
            </w14:srgbClr>
          </w14:glow>
          <w14:ligatures w14:val="none"/>
        </w:rPr>
        <w:t>o</w:t>
      </w:r>
      <w:r w:rsidRPr="00EE01B5">
        <w:rPr>
          <w:b/>
          <w:bCs/>
          <w:color w:val="auto"/>
          <w:kern w:val="0"/>
          <w:sz w:val="44"/>
          <w:szCs w:val="44"/>
          <w:lang w:val="en-US" w:bidi="ar-SA"/>
          <w14:glow w14:rad="63500">
            <w14:srgbClr w14:val="FFC000">
              <w14:alpha w14:val="60000"/>
            </w14:srgbClr>
          </w14:glow>
          <w14:ligatures w14:val="none"/>
        </w:rPr>
        <w:t xml:space="preserve">f </w:t>
      </w:r>
      <w:r w:rsidR="00A25AAE">
        <w:rPr>
          <w:b/>
          <w:bCs/>
          <w:color w:val="auto"/>
          <w:kern w:val="0"/>
          <w:sz w:val="44"/>
          <w:szCs w:val="44"/>
          <w:lang w:val="en-US" w:bidi="ar-SA"/>
          <w14:glow w14:rad="63500">
            <w14:srgbClr w14:val="FFC000">
              <w14:alpha w14:val="60000"/>
            </w14:srgbClr>
          </w14:glow>
          <w14:ligatures w14:val="none"/>
        </w:rPr>
        <w:t>t</w:t>
      </w:r>
      <w:r w:rsidRPr="00EE01B5">
        <w:rPr>
          <w:b/>
          <w:bCs/>
          <w:color w:val="auto"/>
          <w:kern w:val="0"/>
          <w:sz w:val="44"/>
          <w:szCs w:val="44"/>
          <w:lang w:val="en-US" w:bidi="ar-SA"/>
          <w14:glow w14:rad="63500">
            <w14:srgbClr w14:val="FFC000">
              <w14:alpha w14:val="60000"/>
            </w14:srgbClr>
          </w14:glow>
          <w14:ligatures w14:val="none"/>
        </w:rPr>
        <w:t xml:space="preserve">he </w:t>
      </w:r>
      <w:r w:rsidR="00A25AAE">
        <w:rPr>
          <w:b/>
          <w:bCs/>
          <w:color w:val="auto"/>
          <w:kern w:val="0"/>
          <w:sz w:val="44"/>
          <w:szCs w:val="44"/>
          <w:lang w:val="en-US" w:bidi="ar-SA"/>
          <w14:glow w14:rad="63500">
            <w14:srgbClr w14:val="FFC000">
              <w14:alpha w14:val="60000"/>
            </w14:srgbClr>
          </w14:glow>
          <w14:ligatures w14:val="none"/>
        </w:rPr>
        <w:t>U</w:t>
      </w:r>
      <w:r w:rsidRPr="00EE01B5">
        <w:rPr>
          <w:b/>
          <w:bCs/>
          <w:color w:val="auto"/>
          <w:kern w:val="0"/>
          <w:sz w:val="44"/>
          <w:szCs w:val="44"/>
          <w:lang w:val="en-US" w:bidi="ar-SA"/>
          <w14:glow w14:rad="63500">
            <w14:srgbClr w14:val="FFC000">
              <w14:alpha w14:val="60000"/>
            </w14:srgbClr>
          </w14:glow>
          <w14:ligatures w14:val="none"/>
        </w:rPr>
        <w:t xml:space="preserve">ser </w:t>
      </w:r>
      <w:r w:rsidR="00A25AAE">
        <w:rPr>
          <w:b/>
          <w:bCs/>
          <w:color w:val="auto"/>
          <w:kern w:val="0"/>
          <w:sz w:val="44"/>
          <w:szCs w:val="44"/>
          <w:lang w:val="en-US" w:bidi="ar-SA"/>
          <w14:glow w14:rad="63500">
            <w14:srgbClr w14:val="FFC000">
              <w14:alpha w14:val="60000"/>
            </w14:srgbClr>
          </w14:glow>
          <w14:ligatures w14:val="none"/>
        </w:rPr>
        <w:t>I</w:t>
      </w:r>
      <w:r w:rsidRPr="00EE01B5">
        <w:rPr>
          <w:b/>
          <w:bCs/>
          <w:color w:val="auto"/>
          <w:kern w:val="0"/>
          <w:sz w:val="44"/>
          <w:szCs w:val="44"/>
          <w:lang w:val="en-US" w:bidi="ar-SA"/>
          <w14:glow w14:rad="63500">
            <w14:srgbClr w14:val="FFC000">
              <w14:alpha w14:val="60000"/>
            </w14:srgbClr>
          </w14:glow>
          <w14:ligatures w14:val="none"/>
        </w:rPr>
        <w:t>nfrastructure</w:t>
      </w:r>
      <w:r>
        <w:rPr>
          <w:b/>
          <w:bCs/>
          <w:color w:val="auto"/>
          <w:kern w:val="0"/>
          <w:sz w:val="44"/>
          <w:szCs w:val="44"/>
          <w:lang w:val="en-US" w:bidi="ar-SA"/>
          <w14:glow w14:rad="63500">
            <w14:srgbClr w14:val="FFC000">
              <w14:alpha w14:val="60000"/>
            </w14:srgbClr>
          </w14:glow>
          <w14:ligatures w14:val="none"/>
        </w:rPr>
        <w:t>:</w:t>
      </w:r>
    </w:p>
    <w:p w14:paraId="0817D306" w14:textId="0D56995E" w:rsidR="00C81683" w:rsidRDefault="00A25AAE" w:rsidP="0045736D">
      <w:pPr>
        <w:pStyle w:val="Heading1"/>
        <w:rPr>
          <w:lang w:val="en-US"/>
        </w:rPr>
      </w:pPr>
      <w:r>
        <w:rPr>
          <w:noProof/>
        </w:rPr>
        <w:drawing>
          <wp:anchor distT="0" distB="0" distL="114300" distR="114300" simplePos="0" relativeHeight="251667456" behindDoc="1" locked="0" layoutInCell="1" allowOverlap="1" wp14:anchorId="2180AC59" wp14:editId="2F70F0F8">
            <wp:simplePos x="0" y="0"/>
            <wp:positionH relativeFrom="column">
              <wp:posOffset>-292975</wp:posOffset>
            </wp:positionH>
            <wp:positionV relativeFrom="paragraph">
              <wp:posOffset>111952</wp:posOffset>
            </wp:positionV>
            <wp:extent cx="6215956" cy="2803585"/>
            <wp:effectExtent l="0" t="0" r="0" b="0"/>
            <wp:wrapNone/>
            <wp:docPr id="1049559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5956" cy="2803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8B0AE" w14:textId="77777777" w:rsidR="00C81683" w:rsidRDefault="00C81683" w:rsidP="0045736D">
      <w:pPr>
        <w:pStyle w:val="Heading1"/>
        <w:rPr>
          <w:lang w:val="en-US"/>
        </w:rPr>
      </w:pPr>
    </w:p>
    <w:p w14:paraId="49DD32B2" w14:textId="77777777" w:rsidR="00C81683" w:rsidRDefault="00C81683" w:rsidP="0045736D">
      <w:pPr>
        <w:pStyle w:val="Heading1"/>
        <w:rPr>
          <w:lang w:val="en-US"/>
        </w:rPr>
      </w:pPr>
    </w:p>
    <w:p w14:paraId="7337DC8A" w14:textId="77777777" w:rsidR="00C81683" w:rsidRDefault="00C81683" w:rsidP="0045736D">
      <w:pPr>
        <w:pStyle w:val="Heading1"/>
        <w:rPr>
          <w:lang w:val="en-US"/>
        </w:rPr>
      </w:pPr>
    </w:p>
    <w:p w14:paraId="4AF96F06" w14:textId="3945801A" w:rsidR="00C81683" w:rsidRDefault="00C81683" w:rsidP="0045736D">
      <w:pPr>
        <w:pStyle w:val="Heading1"/>
        <w:rPr>
          <w:lang w:val="en-US"/>
        </w:rPr>
      </w:pPr>
    </w:p>
    <w:p w14:paraId="52797468" w14:textId="77777777" w:rsidR="00C81683" w:rsidRDefault="00C81683" w:rsidP="0045736D">
      <w:pPr>
        <w:pStyle w:val="Heading1"/>
        <w:rPr>
          <w:lang w:val="en-US"/>
        </w:rPr>
      </w:pPr>
    </w:p>
    <w:p w14:paraId="597F2787" w14:textId="77777777" w:rsidR="00C81683" w:rsidRDefault="00C81683" w:rsidP="0045736D">
      <w:pPr>
        <w:pStyle w:val="Heading1"/>
        <w:rPr>
          <w:lang w:val="en-US"/>
        </w:rPr>
      </w:pPr>
    </w:p>
    <w:p w14:paraId="06233A38" w14:textId="77777777" w:rsidR="00C81683" w:rsidRPr="00C81683" w:rsidRDefault="00C81683" w:rsidP="00C81683">
      <w:pPr>
        <w:rPr>
          <w:lang w:val="en-US"/>
        </w:rPr>
      </w:pPr>
    </w:p>
    <w:p w14:paraId="7352BEF5" w14:textId="77777777" w:rsidR="00C81683" w:rsidRDefault="00C81683" w:rsidP="0045736D">
      <w:pPr>
        <w:pStyle w:val="Heading1"/>
        <w:rPr>
          <w:lang w:val="en-US"/>
        </w:rPr>
      </w:pPr>
    </w:p>
    <w:p w14:paraId="2ED97685" w14:textId="77777777" w:rsidR="00C81683" w:rsidRDefault="00C81683" w:rsidP="00C81683">
      <w:pPr>
        <w:rPr>
          <w:lang w:val="en-US"/>
        </w:rPr>
      </w:pPr>
    </w:p>
    <w:p w14:paraId="30B85307" w14:textId="77777777" w:rsidR="00C81683" w:rsidRPr="00C81683" w:rsidRDefault="00C81683" w:rsidP="00C81683">
      <w:pPr>
        <w:rPr>
          <w:lang w:val="en-US"/>
        </w:rPr>
      </w:pPr>
    </w:p>
    <w:p w14:paraId="4FAFB7DA" w14:textId="348D6813" w:rsidR="00797CE8" w:rsidRPr="00974CF6" w:rsidRDefault="00BB5B96" w:rsidP="00C81683">
      <w:pPr>
        <w:pStyle w:val="Heading1"/>
        <w:rPr>
          <w:b/>
          <w:bCs/>
          <w:color w:val="auto"/>
          <w:kern w:val="0"/>
          <w:sz w:val="44"/>
          <w:szCs w:val="44"/>
          <w:lang w:val="en-US" w:bidi="ar-SA"/>
          <w14:glow w14:rad="63500">
            <w14:srgbClr w14:val="FFC000">
              <w14:alpha w14:val="60000"/>
            </w14:srgbClr>
          </w14:glow>
          <w14:ligatures w14:val="none"/>
        </w:rPr>
      </w:pPr>
      <w:bookmarkStart w:id="13" w:name="_Toc188637225"/>
      <w:r>
        <w:rPr>
          <w:b/>
          <w:bCs/>
          <w:color w:val="auto"/>
          <w:kern w:val="0"/>
          <w:sz w:val="44"/>
          <w:szCs w:val="44"/>
          <w:lang w:val="en-US" w:bidi="ar-SA"/>
          <w14:glow w14:rad="63500">
            <w14:srgbClr w14:val="FFC000">
              <w14:alpha w14:val="60000"/>
            </w14:srgbClr>
          </w14:glow>
          <w14:ligatures w14:val="none"/>
        </w:rPr>
        <w:lastRenderedPageBreak/>
        <w:t>C</w:t>
      </w:r>
      <w:r w:rsidR="00797CE8" w:rsidRPr="00974CF6">
        <w:rPr>
          <w:b/>
          <w:bCs/>
          <w:color w:val="auto"/>
          <w:kern w:val="0"/>
          <w:sz w:val="44"/>
          <w:szCs w:val="44"/>
          <w:lang w:val="en-US" w:bidi="ar-SA"/>
          <w14:glow w14:rad="63500">
            <w14:srgbClr w14:val="FFC000">
              <w14:alpha w14:val="60000"/>
            </w14:srgbClr>
          </w14:glow>
          <w14:ligatures w14:val="none"/>
        </w:rPr>
        <w:t>onclusion</w:t>
      </w:r>
      <w:bookmarkEnd w:id="13"/>
    </w:p>
    <w:p w14:paraId="0E957FE5" w14:textId="70DC6611" w:rsidR="00797CE8" w:rsidRPr="00797CE8" w:rsidRDefault="00C81683" w:rsidP="00C81683">
      <w:pPr>
        <w:rPr>
          <w:lang w:val="en-US"/>
        </w:rPr>
      </w:pPr>
      <w:r>
        <w:rPr>
          <w:lang w:val="en-US"/>
        </w:rPr>
        <w:t>T</w:t>
      </w:r>
      <w:r w:rsidR="00797CE8" w:rsidRPr="00797CE8">
        <w:rPr>
          <w:lang w:val="en-US"/>
        </w:rPr>
        <w:t xml:space="preserve">he development of the robo-advisor system provides a structured and intelligent solution for individuals seeking personalized investment recommendations. </w:t>
      </w:r>
      <w:r>
        <w:rPr>
          <w:lang w:val="en-US"/>
        </w:rPr>
        <w:t>B</w:t>
      </w:r>
      <w:r w:rsidR="00797CE8" w:rsidRPr="00797CE8">
        <w:rPr>
          <w:lang w:val="en-US"/>
        </w:rPr>
        <w:t>y integrating machine learning algorithms, real-time financial data, and an intuitive web interface, the system offers a user-friendly approach to managing investments.</w:t>
      </w:r>
    </w:p>
    <w:p w14:paraId="0B3582EE" w14:textId="3CCED52F" w:rsidR="00797CE8" w:rsidRPr="00797CE8" w:rsidRDefault="00C81683" w:rsidP="00C81683">
      <w:pPr>
        <w:rPr>
          <w:lang w:val="en-US"/>
        </w:rPr>
      </w:pPr>
      <w:r>
        <w:rPr>
          <w:lang w:val="en-US"/>
        </w:rPr>
        <w:t>T</w:t>
      </w:r>
      <w:r w:rsidR="00797CE8" w:rsidRPr="00797CE8">
        <w:rPr>
          <w:lang w:val="en-US"/>
        </w:rPr>
        <w:t xml:space="preserve">he project successfully addresses the gap in financial advisory services by providing an automated platform that does not require extensive financial knowledge from users. </w:t>
      </w:r>
      <w:r>
        <w:rPr>
          <w:lang w:val="en-US"/>
        </w:rPr>
        <w:t>T</w:t>
      </w:r>
      <w:r w:rsidR="00797CE8" w:rsidRPr="00797CE8">
        <w:rPr>
          <w:lang w:val="en-US"/>
        </w:rPr>
        <w:t>he combination of data-driven decision-making and portfolio optimization techniques ensures that investors receive well-informed recommendations tailored to their risk tolerance and financial goals.</w:t>
      </w:r>
    </w:p>
    <w:p w14:paraId="7873427D" w14:textId="7B3BFA67" w:rsidR="00797CE8" w:rsidRPr="00797CE8" w:rsidRDefault="00C81683" w:rsidP="00C81683">
      <w:pPr>
        <w:rPr>
          <w:lang w:val="en-US"/>
        </w:rPr>
      </w:pPr>
      <w:r>
        <w:rPr>
          <w:lang w:val="en-US"/>
        </w:rPr>
        <w:t>T</w:t>
      </w:r>
      <w:r w:rsidR="00797CE8" w:rsidRPr="00797CE8">
        <w:rPr>
          <w:lang w:val="en-US"/>
        </w:rPr>
        <w:t xml:space="preserve">hrough a carefully planned implementation, including a robust backend architecture, a secure database, and an accessible frontend, the system achieves reliability and efficiency. </w:t>
      </w:r>
      <w:r>
        <w:rPr>
          <w:lang w:val="en-US"/>
        </w:rPr>
        <w:t>S</w:t>
      </w:r>
      <w:r w:rsidR="00797CE8" w:rsidRPr="00797CE8">
        <w:rPr>
          <w:lang w:val="en-US"/>
        </w:rPr>
        <w:t>ecurity measures, including encryption and authentication protocols, guarantee the protection of sensitive user data.</w:t>
      </w:r>
    </w:p>
    <w:p w14:paraId="153887AE" w14:textId="2DE0AB07" w:rsidR="00797CE8" w:rsidRPr="00797CE8" w:rsidRDefault="00C81683" w:rsidP="00C81683">
      <w:pPr>
        <w:rPr>
          <w:lang w:val="en-US"/>
        </w:rPr>
      </w:pPr>
      <w:r>
        <w:rPr>
          <w:lang w:val="en-US"/>
        </w:rPr>
        <w:t>A</w:t>
      </w:r>
      <w:r w:rsidR="00797CE8" w:rsidRPr="00797CE8">
        <w:rPr>
          <w:lang w:val="en-US"/>
        </w:rPr>
        <w:t xml:space="preserve">s the system evolves, future improvements may include expanding the range of investment options, refining machine learning models for enhanced accuracy, and incorporating additional financial data sources. </w:t>
      </w:r>
      <w:r>
        <w:rPr>
          <w:lang w:val="en-US"/>
        </w:rPr>
        <w:t>U</w:t>
      </w:r>
      <w:r w:rsidR="00797CE8" w:rsidRPr="00797CE8">
        <w:rPr>
          <w:lang w:val="en-US"/>
        </w:rPr>
        <w:t>ser feedback and performance analytics will play a crucial role in shaping future iterations of the platform.</w:t>
      </w:r>
    </w:p>
    <w:p w14:paraId="34B9D6C8" w14:textId="715A6EB2" w:rsidR="00797CE8" w:rsidRPr="00797CE8" w:rsidRDefault="00C81683" w:rsidP="0045736D">
      <w:pPr>
        <w:pBdr>
          <w:bottom w:val="dotted" w:sz="24" w:space="16" w:color="auto"/>
        </w:pBdr>
        <w:rPr>
          <w:lang w:val="en-US"/>
        </w:rPr>
      </w:pPr>
      <w:r>
        <w:rPr>
          <w:lang w:val="en-US"/>
        </w:rPr>
        <w:t>O</w:t>
      </w:r>
      <w:r w:rsidR="00797CE8" w:rsidRPr="00797CE8">
        <w:rPr>
          <w:lang w:val="en-US"/>
        </w:rPr>
        <w:t xml:space="preserve">verall, the robo-advisor project contributes to the advancement of financial technology by making investment advisory services more accessible, data-driven, and efficient. </w:t>
      </w:r>
      <w:r>
        <w:rPr>
          <w:lang w:val="en-US"/>
        </w:rPr>
        <w:t>B</w:t>
      </w:r>
      <w:r w:rsidR="00797CE8" w:rsidRPr="00797CE8">
        <w:rPr>
          <w:lang w:val="en-US"/>
        </w:rPr>
        <w:t>y leveraging automation and intelligent analysis, the system empowers users to make confident investment decisions without the barriers of traditional financial advisory services.</w:t>
      </w:r>
    </w:p>
    <w:p w14:paraId="6FCA0007" w14:textId="77777777" w:rsidR="00797CE8" w:rsidRDefault="00797CE8" w:rsidP="00DB1CB1">
      <w:pPr>
        <w:rPr>
          <w:lang w:val="en-US"/>
        </w:rPr>
      </w:pPr>
    </w:p>
    <w:sectPr w:rsidR="00797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y Sananes">
    <w15:presenceInfo w15:providerId="Windows Live" w15:userId="691a17a8d56af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D8"/>
    <w:rsid w:val="00102F71"/>
    <w:rsid w:val="001B55D8"/>
    <w:rsid w:val="002C2FC6"/>
    <w:rsid w:val="003B0C2D"/>
    <w:rsid w:val="003E2C95"/>
    <w:rsid w:val="003E5B3F"/>
    <w:rsid w:val="0045736D"/>
    <w:rsid w:val="004B3698"/>
    <w:rsid w:val="006C5D0F"/>
    <w:rsid w:val="00797CE8"/>
    <w:rsid w:val="007D7879"/>
    <w:rsid w:val="00852073"/>
    <w:rsid w:val="00974CF6"/>
    <w:rsid w:val="009C397E"/>
    <w:rsid w:val="009C7FB5"/>
    <w:rsid w:val="009F3DC2"/>
    <w:rsid w:val="00A25AAE"/>
    <w:rsid w:val="00A6194A"/>
    <w:rsid w:val="00A86F1B"/>
    <w:rsid w:val="00AB25A5"/>
    <w:rsid w:val="00BA5933"/>
    <w:rsid w:val="00BB5B96"/>
    <w:rsid w:val="00C81683"/>
    <w:rsid w:val="00CF2595"/>
    <w:rsid w:val="00D20B59"/>
    <w:rsid w:val="00D21E62"/>
    <w:rsid w:val="00D27C3C"/>
    <w:rsid w:val="00D577E1"/>
    <w:rsid w:val="00DB1CB1"/>
    <w:rsid w:val="00E65EEF"/>
    <w:rsid w:val="00EC600C"/>
    <w:rsid w:val="00EE01B5"/>
    <w:rsid w:val="00FD44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E545"/>
  <w15:chartTrackingRefBased/>
  <w15:docId w15:val="{CB3977DC-48C5-486C-B9CA-30824E6B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5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5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5D8"/>
    <w:rPr>
      <w:rFonts w:eastAsiaTheme="majorEastAsia" w:cstheme="majorBidi"/>
      <w:color w:val="272727" w:themeColor="text1" w:themeTint="D8"/>
    </w:rPr>
  </w:style>
  <w:style w:type="paragraph" w:styleId="Title">
    <w:name w:val="Title"/>
    <w:basedOn w:val="Normal"/>
    <w:next w:val="Normal"/>
    <w:link w:val="TitleChar"/>
    <w:uiPriority w:val="10"/>
    <w:qFormat/>
    <w:rsid w:val="001B5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5D8"/>
    <w:pPr>
      <w:spacing w:before="160"/>
      <w:jc w:val="center"/>
    </w:pPr>
    <w:rPr>
      <w:i/>
      <w:iCs/>
      <w:color w:val="404040" w:themeColor="text1" w:themeTint="BF"/>
    </w:rPr>
  </w:style>
  <w:style w:type="character" w:customStyle="1" w:styleId="QuoteChar">
    <w:name w:val="Quote Char"/>
    <w:basedOn w:val="DefaultParagraphFont"/>
    <w:link w:val="Quote"/>
    <w:uiPriority w:val="29"/>
    <w:rsid w:val="001B55D8"/>
    <w:rPr>
      <w:i/>
      <w:iCs/>
      <w:color w:val="404040" w:themeColor="text1" w:themeTint="BF"/>
    </w:rPr>
  </w:style>
  <w:style w:type="paragraph" w:styleId="ListParagraph">
    <w:name w:val="List Paragraph"/>
    <w:basedOn w:val="Normal"/>
    <w:uiPriority w:val="34"/>
    <w:qFormat/>
    <w:rsid w:val="001B55D8"/>
    <w:pPr>
      <w:ind w:left="720"/>
      <w:contextualSpacing/>
    </w:pPr>
  </w:style>
  <w:style w:type="character" w:styleId="IntenseEmphasis">
    <w:name w:val="Intense Emphasis"/>
    <w:basedOn w:val="DefaultParagraphFont"/>
    <w:uiPriority w:val="21"/>
    <w:qFormat/>
    <w:rsid w:val="001B55D8"/>
    <w:rPr>
      <w:i/>
      <w:iCs/>
      <w:color w:val="0F4761" w:themeColor="accent1" w:themeShade="BF"/>
    </w:rPr>
  </w:style>
  <w:style w:type="paragraph" w:styleId="IntenseQuote">
    <w:name w:val="Intense Quote"/>
    <w:basedOn w:val="Normal"/>
    <w:next w:val="Normal"/>
    <w:link w:val="IntenseQuoteChar"/>
    <w:uiPriority w:val="30"/>
    <w:qFormat/>
    <w:rsid w:val="001B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5D8"/>
    <w:rPr>
      <w:i/>
      <w:iCs/>
      <w:color w:val="0F4761" w:themeColor="accent1" w:themeShade="BF"/>
    </w:rPr>
  </w:style>
  <w:style w:type="character" w:styleId="IntenseReference">
    <w:name w:val="Intense Reference"/>
    <w:basedOn w:val="DefaultParagraphFont"/>
    <w:uiPriority w:val="32"/>
    <w:qFormat/>
    <w:rsid w:val="001B55D8"/>
    <w:rPr>
      <w:b/>
      <w:bCs/>
      <w:smallCaps/>
      <w:color w:val="0F4761" w:themeColor="accent1" w:themeShade="BF"/>
      <w:spacing w:val="5"/>
    </w:rPr>
  </w:style>
  <w:style w:type="paragraph" w:styleId="Revision">
    <w:name w:val="Revision"/>
    <w:hidden/>
    <w:uiPriority w:val="99"/>
    <w:semiHidden/>
    <w:rsid w:val="00D21E62"/>
    <w:pPr>
      <w:spacing w:after="0" w:line="240" w:lineRule="auto"/>
    </w:pPr>
  </w:style>
  <w:style w:type="paragraph" w:styleId="TOCHeading">
    <w:name w:val="TOC Heading"/>
    <w:basedOn w:val="Heading1"/>
    <w:next w:val="Normal"/>
    <w:uiPriority w:val="39"/>
    <w:unhideWhenUsed/>
    <w:qFormat/>
    <w:rsid w:val="002C2FC6"/>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2C2FC6"/>
    <w:pPr>
      <w:spacing w:after="100" w:line="259" w:lineRule="auto"/>
      <w:ind w:left="220"/>
    </w:pPr>
    <w:rPr>
      <w:rFonts w:eastAsiaTheme="minorEastAsia" w:cs="Times New Roman"/>
      <w:kern w:val="0"/>
      <w:sz w:val="22"/>
      <w:szCs w:val="22"/>
      <w:lang w:val="en-US" w:bidi="ar-SA"/>
      <w14:ligatures w14:val="none"/>
    </w:rPr>
  </w:style>
  <w:style w:type="paragraph" w:styleId="TOC1">
    <w:name w:val="toc 1"/>
    <w:basedOn w:val="Normal"/>
    <w:next w:val="Normal"/>
    <w:autoRedefine/>
    <w:uiPriority w:val="39"/>
    <w:unhideWhenUsed/>
    <w:rsid w:val="002C2FC6"/>
    <w:pPr>
      <w:spacing w:after="100" w:line="259" w:lineRule="auto"/>
    </w:pPr>
    <w:rPr>
      <w:rFonts w:eastAsiaTheme="minorEastAsia" w:cs="Times New Roman"/>
      <w:kern w:val="0"/>
      <w:sz w:val="22"/>
      <w:szCs w:val="22"/>
      <w:lang w:val="en-US" w:bidi="ar-SA"/>
      <w14:ligatures w14:val="none"/>
    </w:rPr>
  </w:style>
  <w:style w:type="paragraph" w:styleId="TOC3">
    <w:name w:val="toc 3"/>
    <w:basedOn w:val="Normal"/>
    <w:next w:val="Normal"/>
    <w:autoRedefine/>
    <w:uiPriority w:val="39"/>
    <w:unhideWhenUsed/>
    <w:rsid w:val="002C2FC6"/>
    <w:pPr>
      <w:spacing w:after="100" w:line="259" w:lineRule="auto"/>
      <w:ind w:left="440"/>
    </w:pPr>
    <w:rPr>
      <w:rFonts w:eastAsiaTheme="minorEastAsia" w:cs="Times New Roman"/>
      <w:kern w:val="0"/>
      <w:sz w:val="22"/>
      <w:szCs w:val="22"/>
      <w:lang w:val="en-US" w:bidi="ar-SA"/>
      <w14:ligatures w14:val="none"/>
    </w:rPr>
  </w:style>
  <w:style w:type="character" w:styleId="Hyperlink">
    <w:name w:val="Hyperlink"/>
    <w:basedOn w:val="DefaultParagraphFont"/>
    <w:uiPriority w:val="99"/>
    <w:unhideWhenUsed/>
    <w:rsid w:val="002C2FC6"/>
    <w:rPr>
      <w:color w:val="467886" w:themeColor="hyperlink"/>
      <w:u w:val="single"/>
    </w:rPr>
  </w:style>
  <w:style w:type="character" w:styleId="UnresolvedMention">
    <w:name w:val="Unresolved Mention"/>
    <w:basedOn w:val="DefaultParagraphFont"/>
    <w:uiPriority w:val="99"/>
    <w:semiHidden/>
    <w:unhideWhenUsed/>
    <w:rsid w:val="009C7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7733">
      <w:bodyDiv w:val="1"/>
      <w:marLeft w:val="0"/>
      <w:marRight w:val="0"/>
      <w:marTop w:val="0"/>
      <w:marBottom w:val="0"/>
      <w:divBdr>
        <w:top w:val="none" w:sz="0" w:space="0" w:color="auto"/>
        <w:left w:val="none" w:sz="0" w:space="0" w:color="auto"/>
        <w:bottom w:val="none" w:sz="0" w:space="0" w:color="auto"/>
        <w:right w:val="none" w:sz="0" w:space="0" w:color="auto"/>
      </w:divBdr>
    </w:div>
    <w:div w:id="210069998">
      <w:bodyDiv w:val="1"/>
      <w:marLeft w:val="0"/>
      <w:marRight w:val="0"/>
      <w:marTop w:val="0"/>
      <w:marBottom w:val="0"/>
      <w:divBdr>
        <w:top w:val="none" w:sz="0" w:space="0" w:color="auto"/>
        <w:left w:val="none" w:sz="0" w:space="0" w:color="auto"/>
        <w:bottom w:val="none" w:sz="0" w:space="0" w:color="auto"/>
        <w:right w:val="none" w:sz="0" w:space="0" w:color="auto"/>
      </w:divBdr>
    </w:div>
    <w:div w:id="464543013">
      <w:bodyDiv w:val="1"/>
      <w:marLeft w:val="0"/>
      <w:marRight w:val="0"/>
      <w:marTop w:val="0"/>
      <w:marBottom w:val="0"/>
      <w:divBdr>
        <w:top w:val="none" w:sz="0" w:space="0" w:color="auto"/>
        <w:left w:val="none" w:sz="0" w:space="0" w:color="auto"/>
        <w:bottom w:val="none" w:sz="0" w:space="0" w:color="auto"/>
        <w:right w:val="none" w:sz="0" w:space="0" w:color="auto"/>
      </w:divBdr>
    </w:div>
    <w:div w:id="475226780">
      <w:bodyDiv w:val="1"/>
      <w:marLeft w:val="0"/>
      <w:marRight w:val="0"/>
      <w:marTop w:val="0"/>
      <w:marBottom w:val="0"/>
      <w:divBdr>
        <w:top w:val="none" w:sz="0" w:space="0" w:color="auto"/>
        <w:left w:val="none" w:sz="0" w:space="0" w:color="auto"/>
        <w:bottom w:val="none" w:sz="0" w:space="0" w:color="auto"/>
        <w:right w:val="none" w:sz="0" w:space="0" w:color="auto"/>
      </w:divBdr>
    </w:div>
    <w:div w:id="637883692">
      <w:bodyDiv w:val="1"/>
      <w:marLeft w:val="0"/>
      <w:marRight w:val="0"/>
      <w:marTop w:val="0"/>
      <w:marBottom w:val="0"/>
      <w:divBdr>
        <w:top w:val="none" w:sz="0" w:space="0" w:color="auto"/>
        <w:left w:val="none" w:sz="0" w:space="0" w:color="auto"/>
        <w:bottom w:val="none" w:sz="0" w:space="0" w:color="auto"/>
        <w:right w:val="none" w:sz="0" w:space="0" w:color="auto"/>
      </w:divBdr>
    </w:div>
    <w:div w:id="663823932">
      <w:bodyDiv w:val="1"/>
      <w:marLeft w:val="0"/>
      <w:marRight w:val="0"/>
      <w:marTop w:val="0"/>
      <w:marBottom w:val="0"/>
      <w:divBdr>
        <w:top w:val="none" w:sz="0" w:space="0" w:color="auto"/>
        <w:left w:val="none" w:sz="0" w:space="0" w:color="auto"/>
        <w:bottom w:val="none" w:sz="0" w:space="0" w:color="auto"/>
        <w:right w:val="none" w:sz="0" w:space="0" w:color="auto"/>
      </w:divBdr>
    </w:div>
    <w:div w:id="691685340">
      <w:bodyDiv w:val="1"/>
      <w:marLeft w:val="0"/>
      <w:marRight w:val="0"/>
      <w:marTop w:val="0"/>
      <w:marBottom w:val="0"/>
      <w:divBdr>
        <w:top w:val="none" w:sz="0" w:space="0" w:color="auto"/>
        <w:left w:val="none" w:sz="0" w:space="0" w:color="auto"/>
        <w:bottom w:val="none" w:sz="0" w:space="0" w:color="auto"/>
        <w:right w:val="none" w:sz="0" w:space="0" w:color="auto"/>
      </w:divBdr>
    </w:div>
    <w:div w:id="1026247997">
      <w:bodyDiv w:val="1"/>
      <w:marLeft w:val="0"/>
      <w:marRight w:val="0"/>
      <w:marTop w:val="0"/>
      <w:marBottom w:val="0"/>
      <w:divBdr>
        <w:top w:val="none" w:sz="0" w:space="0" w:color="auto"/>
        <w:left w:val="none" w:sz="0" w:space="0" w:color="auto"/>
        <w:bottom w:val="none" w:sz="0" w:space="0" w:color="auto"/>
        <w:right w:val="none" w:sz="0" w:space="0" w:color="auto"/>
      </w:divBdr>
    </w:div>
    <w:div w:id="1213079701">
      <w:bodyDiv w:val="1"/>
      <w:marLeft w:val="0"/>
      <w:marRight w:val="0"/>
      <w:marTop w:val="0"/>
      <w:marBottom w:val="0"/>
      <w:divBdr>
        <w:top w:val="none" w:sz="0" w:space="0" w:color="auto"/>
        <w:left w:val="none" w:sz="0" w:space="0" w:color="auto"/>
        <w:bottom w:val="none" w:sz="0" w:space="0" w:color="auto"/>
        <w:right w:val="none" w:sz="0" w:space="0" w:color="auto"/>
      </w:divBdr>
    </w:div>
    <w:div w:id="1217397506">
      <w:bodyDiv w:val="1"/>
      <w:marLeft w:val="0"/>
      <w:marRight w:val="0"/>
      <w:marTop w:val="0"/>
      <w:marBottom w:val="0"/>
      <w:divBdr>
        <w:top w:val="none" w:sz="0" w:space="0" w:color="auto"/>
        <w:left w:val="none" w:sz="0" w:space="0" w:color="auto"/>
        <w:bottom w:val="none" w:sz="0" w:space="0" w:color="auto"/>
        <w:right w:val="none" w:sz="0" w:space="0" w:color="auto"/>
      </w:divBdr>
    </w:div>
    <w:div w:id="1319574079">
      <w:bodyDiv w:val="1"/>
      <w:marLeft w:val="0"/>
      <w:marRight w:val="0"/>
      <w:marTop w:val="0"/>
      <w:marBottom w:val="0"/>
      <w:divBdr>
        <w:top w:val="none" w:sz="0" w:space="0" w:color="auto"/>
        <w:left w:val="none" w:sz="0" w:space="0" w:color="auto"/>
        <w:bottom w:val="none" w:sz="0" w:space="0" w:color="auto"/>
        <w:right w:val="none" w:sz="0" w:space="0" w:color="auto"/>
      </w:divBdr>
    </w:div>
    <w:div w:id="1524199602">
      <w:bodyDiv w:val="1"/>
      <w:marLeft w:val="0"/>
      <w:marRight w:val="0"/>
      <w:marTop w:val="0"/>
      <w:marBottom w:val="0"/>
      <w:divBdr>
        <w:top w:val="none" w:sz="0" w:space="0" w:color="auto"/>
        <w:left w:val="none" w:sz="0" w:space="0" w:color="auto"/>
        <w:bottom w:val="none" w:sz="0" w:space="0" w:color="auto"/>
        <w:right w:val="none" w:sz="0" w:space="0" w:color="auto"/>
      </w:divBdr>
    </w:div>
    <w:div w:id="1581669368">
      <w:bodyDiv w:val="1"/>
      <w:marLeft w:val="0"/>
      <w:marRight w:val="0"/>
      <w:marTop w:val="0"/>
      <w:marBottom w:val="0"/>
      <w:divBdr>
        <w:top w:val="none" w:sz="0" w:space="0" w:color="auto"/>
        <w:left w:val="none" w:sz="0" w:space="0" w:color="auto"/>
        <w:bottom w:val="none" w:sz="0" w:space="0" w:color="auto"/>
        <w:right w:val="none" w:sz="0" w:space="0" w:color="auto"/>
      </w:divBdr>
    </w:div>
    <w:div w:id="1710445961">
      <w:bodyDiv w:val="1"/>
      <w:marLeft w:val="0"/>
      <w:marRight w:val="0"/>
      <w:marTop w:val="0"/>
      <w:marBottom w:val="0"/>
      <w:divBdr>
        <w:top w:val="none" w:sz="0" w:space="0" w:color="auto"/>
        <w:left w:val="none" w:sz="0" w:space="0" w:color="auto"/>
        <w:bottom w:val="none" w:sz="0" w:space="0" w:color="auto"/>
        <w:right w:val="none" w:sz="0" w:space="0" w:color="auto"/>
      </w:divBdr>
    </w:div>
    <w:div w:id="18354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E2270-3C39-4A97-B29E-B35F6FC5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3892</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Sananes</dc:creator>
  <cp:keywords/>
  <dc:description/>
  <cp:lastModifiedBy>Guy Sananes</cp:lastModifiedBy>
  <cp:revision>14</cp:revision>
  <dcterms:created xsi:type="dcterms:W3CDTF">2025-01-22T14:06:00Z</dcterms:created>
  <dcterms:modified xsi:type="dcterms:W3CDTF">2025-01-31T12:47:00Z</dcterms:modified>
</cp:coreProperties>
</file>